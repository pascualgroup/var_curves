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E32ED2" w14:textId="4889E3F3" w:rsidR="001830BB" w:rsidRPr="007D5FC4" w:rsidRDefault="001830BB" w:rsidP="00602075">
      <w:pPr>
        <w:spacing w:line="276" w:lineRule="auto"/>
        <w:jc w:val="both"/>
        <w:textAlignment w:val="baseline"/>
        <w:rPr>
          <w:rFonts w:ascii="Optima" w:hAnsi="Optima" w:cs="Arial"/>
          <w:b/>
          <w:color w:val="000000"/>
          <w:sz w:val="32"/>
          <w:szCs w:val="32"/>
        </w:rPr>
      </w:pPr>
      <w:r w:rsidRPr="007D5FC4">
        <w:rPr>
          <w:rFonts w:ascii="Optima" w:hAnsi="Optima" w:cs="Arial"/>
          <w:b/>
          <w:color w:val="000000"/>
          <w:sz w:val="32"/>
          <w:szCs w:val="32"/>
        </w:rPr>
        <w:t xml:space="preserve">Extreme diversity and population structure of </w:t>
      </w:r>
      <w:r w:rsidRPr="007D5FC4">
        <w:rPr>
          <w:rFonts w:ascii="Optima" w:hAnsi="Optima" w:cs="Arial"/>
          <w:b/>
          <w:i/>
          <w:color w:val="000000"/>
          <w:sz w:val="32"/>
          <w:szCs w:val="32"/>
        </w:rPr>
        <w:t>var</w:t>
      </w:r>
      <w:r w:rsidRPr="007D5FC4">
        <w:rPr>
          <w:rFonts w:ascii="Optima" w:hAnsi="Optima" w:cs="Arial"/>
          <w:b/>
          <w:color w:val="000000"/>
          <w:sz w:val="32"/>
          <w:szCs w:val="32"/>
        </w:rPr>
        <w:t xml:space="preserve"> genes explains why immunity to the blood stages of </w:t>
      </w:r>
      <w:r w:rsidRPr="007D5FC4">
        <w:rPr>
          <w:rFonts w:ascii="Optima" w:hAnsi="Optima" w:cs="Arial"/>
          <w:b/>
          <w:i/>
          <w:color w:val="000000"/>
          <w:sz w:val="32"/>
          <w:szCs w:val="32"/>
        </w:rPr>
        <w:t>Plasmodium falciparum</w:t>
      </w:r>
      <w:r w:rsidRPr="007D5FC4">
        <w:rPr>
          <w:rFonts w:ascii="Optima" w:hAnsi="Optima" w:cs="Arial"/>
          <w:b/>
          <w:color w:val="000000"/>
          <w:sz w:val="32"/>
          <w:szCs w:val="32"/>
        </w:rPr>
        <w:t xml:space="preserve"> is non-sterilizing</w:t>
      </w:r>
    </w:p>
    <w:p w14:paraId="59828330" w14:textId="77777777" w:rsidR="00712540" w:rsidRPr="007D5FC4" w:rsidRDefault="00712540" w:rsidP="00602075">
      <w:pPr>
        <w:spacing w:line="276" w:lineRule="auto"/>
        <w:jc w:val="both"/>
        <w:textAlignment w:val="baseline"/>
        <w:rPr>
          <w:rFonts w:ascii="Optima" w:hAnsi="Optima" w:cs="Arial"/>
          <w:b/>
          <w:color w:val="000000"/>
          <w:sz w:val="32"/>
          <w:szCs w:val="32"/>
        </w:rPr>
      </w:pPr>
    </w:p>
    <w:p w14:paraId="38AD6821" w14:textId="088C3925" w:rsidR="002E011B" w:rsidRDefault="00477178" w:rsidP="00763B1C">
      <w:pPr>
        <w:spacing w:line="276" w:lineRule="auto"/>
        <w:jc w:val="both"/>
        <w:rPr>
          <w:rFonts w:ascii="Optima" w:hAnsi="Optima"/>
          <w:b/>
          <w:sz w:val="22"/>
          <w:szCs w:val="22"/>
        </w:rPr>
      </w:pPr>
      <w:r>
        <w:rPr>
          <w:rFonts w:ascii="Optima" w:hAnsi="Optima"/>
          <w:b/>
          <w:sz w:val="22"/>
          <w:szCs w:val="22"/>
        </w:rPr>
        <w:t>Opening</w:t>
      </w:r>
      <w:r w:rsidR="002E011B">
        <w:rPr>
          <w:rFonts w:ascii="Optima" w:hAnsi="Optima"/>
          <w:b/>
          <w:sz w:val="22"/>
          <w:szCs w:val="22"/>
        </w:rPr>
        <w:t xml:space="preserve"> sentence…</w:t>
      </w:r>
    </w:p>
    <w:p w14:paraId="5D6C59BE" w14:textId="7F1E32DC" w:rsidR="005E7864" w:rsidRDefault="005B09D6" w:rsidP="00763B1C">
      <w:pPr>
        <w:spacing w:line="276" w:lineRule="auto"/>
        <w:jc w:val="both"/>
        <w:rPr>
          <w:rFonts w:ascii="Optima" w:hAnsi="Optima"/>
          <w:sz w:val="22"/>
          <w:szCs w:val="22"/>
        </w:rPr>
      </w:pPr>
      <w:r>
        <w:rPr>
          <w:rFonts w:ascii="Optima" w:hAnsi="Optima"/>
          <w:sz w:val="22"/>
          <w:szCs w:val="22"/>
        </w:rPr>
        <w:t>Epidemiologic theory provides a framework for the implementation of malaria elimination. Specifically, the ability of a parasite to transmit from one human to another is defined mathematically as R</w:t>
      </w:r>
      <w:r w:rsidRPr="00EC6A12">
        <w:rPr>
          <w:rFonts w:ascii="Optima" w:hAnsi="Optima"/>
          <w:sz w:val="22"/>
          <w:szCs w:val="22"/>
          <w:vertAlign w:val="subscript"/>
        </w:rPr>
        <w:t>0</w:t>
      </w:r>
      <w:r>
        <w:rPr>
          <w:rFonts w:ascii="Optima" w:hAnsi="Optima"/>
          <w:sz w:val="22"/>
          <w:szCs w:val="22"/>
          <w:vertAlign w:val="subscript"/>
        </w:rPr>
        <w:t xml:space="preserve"> </w:t>
      </w:r>
      <w:r w:rsidR="00892AB7" w:rsidRPr="00EC6A12">
        <w:rPr>
          <w:rFonts w:ascii="Optima" w:hAnsi="Optima"/>
          <w:sz w:val="22"/>
          <w:szCs w:val="22"/>
        </w:rPr>
        <w:t>,</w:t>
      </w:r>
      <w:r w:rsidR="00892AB7">
        <w:rPr>
          <w:rFonts w:ascii="Optima" w:hAnsi="Optima"/>
          <w:sz w:val="22"/>
          <w:szCs w:val="22"/>
        </w:rPr>
        <w:t xml:space="preserve"> the basic reproductive number</w:t>
      </w:r>
      <w:r w:rsidR="0071291F">
        <w:rPr>
          <w:rFonts w:ascii="Optima" w:hAnsi="Optima"/>
          <w:sz w:val="22"/>
          <w:szCs w:val="22"/>
        </w:rPr>
        <w:t>. The R</w:t>
      </w:r>
      <w:r w:rsidR="0071291F" w:rsidRPr="00227062">
        <w:rPr>
          <w:rFonts w:ascii="Optima" w:hAnsi="Optima"/>
          <w:sz w:val="22"/>
          <w:szCs w:val="22"/>
          <w:vertAlign w:val="subscript"/>
        </w:rPr>
        <w:t>0</w:t>
      </w:r>
      <w:r w:rsidR="0071291F">
        <w:rPr>
          <w:rFonts w:ascii="Optima" w:hAnsi="Optima"/>
          <w:sz w:val="22"/>
          <w:szCs w:val="22"/>
          <w:vertAlign w:val="subscript"/>
        </w:rPr>
        <w:t xml:space="preserve"> </w:t>
      </w:r>
      <w:r w:rsidR="0071291F">
        <w:rPr>
          <w:rFonts w:ascii="Optima" w:hAnsi="Optima"/>
          <w:sz w:val="22"/>
          <w:szCs w:val="22"/>
        </w:rPr>
        <w:t xml:space="preserve">must be less than one to achieve local elimination, and must be greater than one for malaria parasites to persist in an endemic area. </w:t>
      </w:r>
      <w:r w:rsidR="007D59EC">
        <w:rPr>
          <w:rFonts w:ascii="Optima" w:hAnsi="Optima"/>
          <w:sz w:val="22"/>
          <w:szCs w:val="22"/>
        </w:rPr>
        <w:t>R</w:t>
      </w:r>
      <w:r w:rsidR="007D59EC" w:rsidRPr="00EC6A12">
        <w:rPr>
          <w:rFonts w:ascii="Optima" w:hAnsi="Optima"/>
          <w:sz w:val="22"/>
          <w:szCs w:val="22"/>
          <w:vertAlign w:val="subscript"/>
        </w:rPr>
        <w:t>0</w:t>
      </w:r>
      <w:r w:rsidR="00892AB7">
        <w:rPr>
          <w:rFonts w:ascii="Optima" w:hAnsi="Optima"/>
          <w:sz w:val="22"/>
          <w:szCs w:val="22"/>
        </w:rPr>
        <w:t xml:space="preserve"> </w:t>
      </w:r>
      <w:r w:rsidR="0071291F">
        <w:rPr>
          <w:rFonts w:ascii="Optima" w:hAnsi="Optima"/>
          <w:sz w:val="22"/>
          <w:szCs w:val="22"/>
        </w:rPr>
        <w:t xml:space="preserve">for </w:t>
      </w:r>
      <w:r w:rsidR="0071291F" w:rsidRPr="007D59EC">
        <w:rPr>
          <w:rFonts w:ascii="Optima" w:hAnsi="Optima"/>
          <w:i/>
          <w:sz w:val="22"/>
          <w:szCs w:val="22"/>
        </w:rPr>
        <w:t>Plasm</w:t>
      </w:r>
      <w:r w:rsidR="000F691C">
        <w:rPr>
          <w:rFonts w:ascii="Optima" w:hAnsi="Optima"/>
          <w:i/>
          <w:sz w:val="22"/>
          <w:szCs w:val="22"/>
        </w:rPr>
        <w:t>o</w:t>
      </w:r>
      <w:r w:rsidR="0071291F" w:rsidRPr="007D59EC">
        <w:rPr>
          <w:rFonts w:ascii="Optima" w:hAnsi="Optima"/>
          <w:i/>
          <w:sz w:val="22"/>
          <w:szCs w:val="22"/>
        </w:rPr>
        <w:t xml:space="preserve">dium </w:t>
      </w:r>
      <w:proofErr w:type="spellStart"/>
      <w:r w:rsidR="0071291F" w:rsidRPr="007D59EC">
        <w:rPr>
          <w:rFonts w:ascii="Optima" w:hAnsi="Optima"/>
          <w:i/>
          <w:sz w:val="22"/>
          <w:szCs w:val="22"/>
        </w:rPr>
        <w:t>spp</w:t>
      </w:r>
      <w:proofErr w:type="spellEnd"/>
      <w:r w:rsidR="0071291F">
        <w:rPr>
          <w:rFonts w:ascii="Optima" w:hAnsi="Optima"/>
          <w:sz w:val="22"/>
          <w:szCs w:val="22"/>
        </w:rPr>
        <w:t xml:space="preserve"> </w:t>
      </w:r>
      <w:r w:rsidR="00892AB7">
        <w:rPr>
          <w:rFonts w:ascii="Optima" w:hAnsi="Optima"/>
          <w:sz w:val="22"/>
          <w:szCs w:val="22"/>
        </w:rPr>
        <w:t xml:space="preserve">is equal to the </w:t>
      </w:r>
      <w:proofErr w:type="spellStart"/>
      <w:r w:rsidR="00892AB7">
        <w:rPr>
          <w:rFonts w:ascii="Optima" w:hAnsi="Optima"/>
          <w:i/>
          <w:sz w:val="22"/>
          <w:szCs w:val="22"/>
        </w:rPr>
        <w:t>vectorial</w:t>
      </w:r>
      <w:proofErr w:type="spellEnd"/>
      <w:r w:rsidR="00892AB7">
        <w:rPr>
          <w:rFonts w:ascii="Optima" w:hAnsi="Optima"/>
          <w:i/>
          <w:sz w:val="22"/>
          <w:szCs w:val="22"/>
        </w:rPr>
        <w:t xml:space="preserve"> capacity</w:t>
      </w:r>
      <w:r w:rsidR="0071291F">
        <w:rPr>
          <w:rFonts w:ascii="Optima" w:hAnsi="Optima"/>
          <w:i/>
          <w:sz w:val="22"/>
          <w:szCs w:val="22"/>
        </w:rPr>
        <w:t xml:space="preserve"> multiplied by </w:t>
      </w:r>
      <w:r w:rsidR="0071291F">
        <w:rPr>
          <w:rFonts w:ascii="Optima" w:hAnsi="Optima"/>
          <w:sz w:val="22"/>
          <w:szCs w:val="22"/>
        </w:rPr>
        <w:t xml:space="preserve">the </w:t>
      </w:r>
      <w:r w:rsidR="0071291F">
        <w:rPr>
          <w:rFonts w:ascii="Optima" w:hAnsi="Optima"/>
          <w:i/>
          <w:sz w:val="22"/>
          <w:szCs w:val="22"/>
        </w:rPr>
        <w:t xml:space="preserve">duration </w:t>
      </w:r>
      <w:r w:rsidR="0071291F">
        <w:rPr>
          <w:rFonts w:ascii="Optima" w:hAnsi="Optima"/>
          <w:sz w:val="22"/>
          <w:szCs w:val="22"/>
        </w:rPr>
        <w:t xml:space="preserve">of infection in the human host. </w:t>
      </w:r>
      <w:r w:rsidR="005E7864">
        <w:rPr>
          <w:rFonts w:ascii="Optima" w:hAnsi="Optima"/>
          <w:sz w:val="22"/>
          <w:szCs w:val="22"/>
        </w:rPr>
        <w:t>T</w:t>
      </w:r>
      <w:r w:rsidR="005A07E4">
        <w:rPr>
          <w:rFonts w:ascii="Optima" w:hAnsi="Optima"/>
          <w:sz w:val="22"/>
          <w:szCs w:val="22"/>
        </w:rPr>
        <w:t>he daily rate at</w:t>
      </w:r>
      <w:r w:rsidR="00892AB7">
        <w:rPr>
          <w:rFonts w:ascii="Optima" w:hAnsi="Optima"/>
          <w:sz w:val="22"/>
          <w:szCs w:val="22"/>
        </w:rPr>
        <w:t xml:space="preserve"> which new humans will become infected from an infective human case by mosquitoes</w:t>
      </w:r>
      <w:r w:rsidR="005E7864">
        <w:rPr>
          <w:rFonts w:ascii="Optima" w:hAnsi="Optima"/>
          <w:sz w:val="22"/>
          <w:szCs w:val="22"/>
        </w:rPr>
        <w:t xml:space="preserve"> defines </w:t>
      </w:r>
      <w:proofErr w:type="spellStart"/>
      <w:r w:rsidR="005E7864">
        <w:rPr>
          <w:rFonts w:ascii="Optima" w:hAnsi="Optima"/>
          <w:sz w:val="22"/>
          <w:szCs w:val="22"/>
        </w:rPr>
        <w:t>vectorial</w:t>
      </w:r>
      <w:proofErr w:type="spellEnd"/>
      <w:r w:rsidR="005E7864">
        <w:rPr>
          <w:rFonts w:ascii="Optima" w:hAnsi="Optima"/>
          <w:sz w:val="22"/>
          <w:szCs w:val="22"/>
        </w:rPr>
        <w:t xml:space="preserve"> capacity and can be measured experimentally</w:t>
      </w:r>
      <w:r w:rsidR="0071291F">
        <w:rPr>
          <w:rFonts w:ascii="Optima" w:hAnsi="Optima"/>
          <w:sz w:val="22"/>
          <w:szCs w:val="22"/>
        </w:rPr>
        <w:t>.</w:t>
      </w:r>
      <w:r w:rsidR="005A07E4">
        <w:rPr>
          <w:rFonts w:ascii="Optima" w:hAnsi="Optima"/>
          <w:sz w:val="22"/>
          <w:szCs w:val="22"/>
        </w:rPr>
        <w:t xml:space="preserve"> </w:t>
      </w:r>
      <w:r w:rsidR="0071291F">
        <w:rPr>
          <w:rFonts w:ascii="Optima" w:hAnsi="Optima"/>
          <w:i/>
          <w:sz w:val="22"/>
          <w:szCs w:val="22"/>
        </w:rPr>
        <w:t>D</w:t>
      </w:r>
      <w:r w:rsidR="005A07E4">
        <w:rPr>
          <w:rFonts w:ascii="Optima" w:hAnsi="Optima"/>
          <w:i/>
          <w:sz w:val="22"/>
          <w:szCs w:val="22"/>
        </w:rPr>
        <w:t xml:space="preserve">uration </w:t>
      </w:r>
      <w:r w:rsidR="005A07E4">
        <w:rPr>
          <w:rFonts w:ascii="Optima" w:hAnsi="Optima"/>
          <w:sz w:val="22"/>
          <w:szCs w:val="22"/>
        </w:rPr>
        <w:t>of infection captures the complexity of host-parasite interactions</w:t>
      </w:r>
      <w:r w:rsidR="005E7864">
        <w:rPr>
          <w:rFonts w:ascii="Optima" w:hAnsi="Optima"/>
          <w:sz w:val="22"/>
          <w:szCs w:val="22"/>
        </w:rPr>
        <w:t xml:space="preserve"> in humans to allow</w:t>
      </w:r>
      <w:r w:rsidR="005A07E4">
        <w:rPr>
          <w:rFonts w:ascii="Optima" w:hAnsi="Optima"/>
          <w:sz w:val="22"/>
          <w:szCs w:val="22"/>
        </w:rPr>
        <w:t xml:space="preserve"> </w:t>
      </w:r>
      <w:r w:rsidR="005E7864">
        <w:rPr>
          <w:rFonts w:ascii="Optima" w:hAnsi="Optima"/>
          <w:sz w:val="22"/>
          <w:szCs w:val="22"/>
        </w:rPr>
        <w:t xml:space="preserve">successful </w:t>
      </w:r>
      <w:r w:rsidR="005A07E4">
        <w:rPr>
          <w:rFonts w:ascii="Optima" w:hAnsi="Optima"/>
          <w:sz w:val="22"/>
          <w:szCs w:val="22"/>
        </w:rPr>
        <w:t>transmission</w:t>
      </w:r>
      <w:r w:rsidR="005E7864">
        <w:rPr>
          <w:rFonts w:ascii="Optima" w:hAnsi="Optima"/>
          <w:sz w:val="22"/>
          <w:szCs w:val="22"/>
        </w:rPr>
        <w:t xml:space="preserve"> </w:t>
      </w:r>
      <w:r w:rsidR="005A07E4">
        <w:rPr>
          <w:rFonts w:ascii="Optima" w:hAnsi="Optima"/>
          <w:sz w:val="22"/>
          <w:szCs w:val="22"/>
        </w:rPr>
        <w:t>to the mosquito</w:t>
      </w:r>
      <w:r w:rsidR="00892AB7">
        <w:rPr>
          <w:rFonts w:ascii="Optima" w:hAnsi="Optima"/>
          <w:sz w:val="22"/>
          <w:szCs w:val="22"/>
        </w:rPr>
        <w:t xml:space="preserve">. </w:t>
      </w:r>
    </w:p>
    <w:p w14:paraId="2887432A" w14:textId="77777777" w:rsidR="005E7864" w:rsidRDefault="005E7864" w:rsidP="00763B1C">
      <w:pPr>
        <w:spacing w:line="276" w:lineRule="auto"/>
        <w:jc w:val="both"/>
        <w:rPr>
          <w:rFonts w:ascii="Optima" w:hAnsi="Optima"/>
          <w:sz w:val="22"/>
          <w:szCs w:val="22"/>
        </w:rPr>
      </w:pPr>
    </w:p>
    <w:p w14:paraId="0E05F73A" w14:textId="5C3551DC" w:rsidR="005A07E4" w:rsidRPr="00396E91" w:rsidRDefault="005E7864" w:rsidP="00763B1C">
      <w:pPr>
        <w:spacing w:line="276" w:lineRule="auto"/>
        <w:jc w:val="both"/>
        <w:rPr>
          <w:rFonts w:ascii="Optima" w:hAnsi="Optima"/>
          <w:sz w:val="22"/>
          <w:szCs w:val="22"/>
        </w:rPr>
      </w:pPr>
      <w:r w:rsidRPr="007D59EC">
        <w:rPr>
          <w:rFonts w:ascii="Optima" w:hAnsi="Optima"/>
          <w:i/>
          <w:sz w:val="22"/>
          <w:szCs w:val="22"/>
        </w:rPr>
        <w:t>Plasmodium falciparum</w:t>
      </w:r>
      <w:r>
        <w:rPr>
          <w:rFonts w:ascii="Optima" w:hAnsi="Optima"/>
          <w:sz w:val="22"/>
          <w:szCs w:val="22"/>
        </w:rPr>
        <w:t>, the most virulent of human malarias, has evolved a specific immune evasion mechanism</w:t>
      </w:r>
      <w:r w:rsidR="0071291F">
        <w:rPr>
          <w:rFonts w:ascii="Optima" w:hAnsi="Optima"/>
          <w:sz w:val="22"/>
          <w:szCs w:val="22"/>
        </w:rPr>
        <w:t xml:space="preserve"> called clonal antigenic variation</w:t>
      </w:r>
      <w:r>
        <w:rPr>
          <w:rFonts w:ascii="Optima" w:hAnsi="Optima"/>
          <w:sz w:val="22"/>
          <w:szCs w:val="22"/>
        </w:rPr>
        <w:t xml:space="preserve"> to allow chronic infection to establish within the human host</w:t>
      </w:r>
      <w:r w:rsidR="0071291F">
        <w:rPr>
          <w:rFonts w:ascii="Optima" w:hAnsi="Optima"/>
          <w:sz w:val="22"/>
          <w:szCs w:val="22"/>
        </w:rPr>
        <w:t>. Prolonging the duration of infection within the human host</w:t>
      </w:r>
      <w:r>
        <w:rPr>
          <w:rFonts w:ascii="Optima" w:hAnsi="Optima"/>
          <w:sz w:val="22"/>
          <w:szCs w:val="22"/>
        </w:rPr>
        <w:t xml:space="preserve"> facilitate</w:t>
      </w:r>
      <w:r w:rsidR="0071291F">
        <w:rPr>
          <w:rFonts w:ascii="Optima" w:hAnsi="Optima"/>
          <w:sz w:val="22"/>
          <w:szCs w:val="22"/>
        </w:rPr>
        <w:t>s</w:t>
      </w:r>
      <w:r>
        <w:rPr>
          <w:rFonts w:ascii="Optima" w:hAnsi="Optima"/>
          <w:sz w:val="22"/>
          <w:szCs w:val="22"/>
        </w:rPr>
        <w:t xml:space="preserve"> transmission to mosquito</w:t>
      </w:r>
      <w:r w:rsidR="007D59EC">
        <w:rPr>
          <w:rFonts w:ascii="Optima" w:hAnsi="Optima"/>
          <w:sz w:val="22"/>
          <w:szCs w:val="22"/>
        </w:rPr>
        <w:t>es</w:t>
      </w:r>
      <w:r w:rsidR="0071291F">
        <w:rPr>
          <w:rFonts w:ascii="Optima" w:hAnsi="Optima"/>
          <w:sz w:val="22"/>
          <w:szCs w:val="22"/>
        </w:rPr>
        <w:t xml:space="preserve"> and is critical in areas where malaria transmission is highly seasonal</w:t>
      </w:r>
      <w:r>
        <w:rPr>
          <w:rFonts w:ascii="Optima" w:hAnsi="Optima"/>
          <w:sz w:val="22"/>
          <w:szCs w:val="22"/>
        </w:rPr>
        <w:t xml:space="preserve">. </w:t>
      </w:r>
      <w:r w:rsidR="0071291F">
        <w:rPr>
          <w:rFonts w:ascii="Optima" w:hAnsi="Optima"/>
          <w:sz w:val="22"/>
          <w:szCs w:val="22"/>
        </w:rPr>
        <w:t>C</w:t>
      </w:r>
      <w:r w:rsidR="00DC121F">
        <w:rPr>
          <w:rFonts w:ascii="Optima" w:hAnsi="Optima"/>
          <w:sz w:val="22"/>
          <w:szCs w:val="22"/>
        </w:rPr>
        <w:t>lonal antigenic variation involv</w:t>
      </w:r>
      <w:r w:rsidR="0071291F">
        <w:rPr>
          <w:rFonts w:ascii="Optima" w:hAnsi="Optima"/>
          <w:sz w:val="22"/>
          <w:szCs w:val="22"/>
        </w:rPr>
        <w:t>es</w:t>
      </w:r>
      <w:r w:rsidR="00DC121F">
        <w:rPr>
          <w:rFonts w:ascii="Optima" w:hAnsi="Optima"/>
          <w:sz w:val="22"/>
          <w:szCs w:val="22"/>
        </w:rPr>
        <w:t xml:space="preserve"> the </w:t>
      </w:r>
      <w:r w:rsidR="00E1436E">
        <w:rPr>
          <w:rFonts w:ascii="Optima" w:hAnsi="Optima"/>
          <w:sz w:val="22"/>
          <w:szCs w:val="22"/>
        </w:rPr>
        <w:t>differential</w:t>
      </w:r>
      <w:r w:rsidR="00DC121F">
        <w:rPr>
          <w:rFonts w:ascii="Optima" w:hAnsi="Optima"/>
          <w:sz w:val="22"/>
          <w:szCs w:val="22"/>
        </w:rPr>
        <w:t xml:space="preserve"> and sequential</w:t>
      </w:r>
      <w:r w:rsidR="00E1436E">
        <w:rPr>
          <w:rFonts w:ascii="Optima" w:hAnsi="Optima"/>
          <w:sz w:val="22"/>
          <w:szCs w:val="22"/>
        </w:rPr>
        <w:t xml:space="preserve"> expression of up to 60 </w:t>
      </w:r>
      <w:r w:rsidR="00476BD3">
        <w:rPr>
          <w:rFonts w:ascii="Optima" w:hAnsi="Optima"/>
          <w:sz w:val="22"/>
          <w:szCs w:val="22"/>
        </w:rPr>
        <w:t xml:space="preserve">highly polymorphic </w:t>
      </w:r>
      <w:r w:rsidR="00DC121F">
        <w:rPr>
          <w:rFonts w:ascii="Optima" w:hAnsi="Optima"/>
          <w:i/>
          <w:sz w:val="22"/>
          <w:szCs w:val="22"/>
        </w:rPr>
        <w:t xml:space="preserve">var </w:t>
      </w:r>
      <w:r w:rsidR="00DC121F">
        <w:rPr>
          <w:rFonts w:ascii="Optima" w:hAnsi="Optima"/>
          <w:sz w:val="22"/>
          <w:szCs w:val="22"/>
        </w:rPr>
        <w:t>genes</w:t>
      </w:r>
      <w:r w:rsidR="00476BD3">
        <w:rPr>
          <w:rFonts w:ascii="Optima" w:hAnsi="Optima"/>
          <w:sz w:val="22"/>
          <w:szCs w:val="22"/>
        </w:rPr>
        <w:t xml:space="preserve"> within a parasite genome</w:t>
      </w:r>
      <w:r w:rsidR="00DC121F">
        <w:rPr>
          <w:rFonts w:ascii="Optima" w:hAnsi="Optima"/>
          <w:sz w:val="22"/>
          <w:szCs w:val="22"/>
        </w:rPr>
        <w:t xml:space="preserve">. </w:t>
      </w:r>
      <w:r w:rsidR="0071291F">
        <w:rPr>
          <w:rFonts w:ascii="Optima" w:hAnsi="Optima"/>
          <w:sz w:val="22"/>
          <w:szCs w:val="22"/>
        </w:rPr>
        <w:t>These genes encode the major variant surface antigen of the blood stages</w:t>
      </w:r>
      <w:r w:rsidR="00073A8E">
        <w:rPr>
          <w:rFonts w:ascii="Optima" w:hAnsi="Optima"/>
          <w:sz w:val="22"/>
          <w:szCs w:val="22"/>
        </w:rPr>
        <w:t xml:space="preserve"> known as </w:t>
      </w:r>
      <w:r w:rsidR="00073A8E" w:rsidRPr="007D59EC">
        <w:rPr>
          <w:rFonts w:ascii="Optima" w:hAnsi="Optima"/>
          <w:i/>
          <w:sz w:val="22"/>
          <w:szCs w:val="22"/>
        </w:rPr>
        <w:t>P. falciparum</w:t>
      </w:r>
      <w:r w:rsidR="00073A8E">
        <w:rPr>
          <w:rFonts w:ascii="Optima" w:hAnsi="Optima"/>
          <w:sz w:val="22"/>
          <w:szCs w:val="22"/>
        </w:rPr>
        <w:t xml:space="preserve"> erythrocyte membrane protein 1.</w:t>
      </w:r>
    </w:p>
    <w:p w14:paraId="2C6C6855" w14:textId="77777777" w:rsidR="0071291F" w:rsidRPr="005646B6" w:rsidRDefault="0071291F" w:rsidP="00F57245">
      <w:pPr>
        <w:pStyle w:val="CommentText"/>
        <w:spacing w:line="276" w:lineRule="auto"/>
        <w:jc w:val="both"/>
        <w:rPr>
          <w:rFonts w:ascii="Optima" w:hAnsi="Optima"/>
          <w:sz w:val="22"/>
          <w:szCs w:val="22"/>
        </w:rPr>
      </w:pPr>
    </w:p>
    <w:p w14:paraId="34F9EE99" w14:textId="5689202D" w:rsidR="00F57245" w:rsidRPr="007D5FC4" w:rsidRDefault="00F57245" w:rsidP="00F57245">
      <w:pPr>
        <w:pStyle w:val="CommentText"/>
        <w:spacing w:line="276" w:lineRule="auto"/>
        <w:jc w:val="both"/>
        <w:rPr>
          <w:rFonts w:ascii="Optima" w:hAnsi="Optima"/>
          <w:sz w:val="22"/>
          <w:szCs w:val="22"/>
        </w:rPr>
      </w:pPr>
      <w:r w:rsidRPr="007D5FC4">
        <w:rPr>
          <w:rFonts w:ascii="Optima" w:hAnsi="Optima"/>
          <w:i/>
          <w:sz w:val="22"/>
          <w:szCs w:val="22"/>
        </w:rPr>
        <w:t>Var</w:t>
      </w:r>
      <w:r w:rsidRPr="007D5FC4">
        <w:rPr>
          <w:rFonts w:ascii="Optima" w:hAnsi="Optima"/>
          <w:sz w:val="22"/>
          <w:szCs w:val="22"/>
        </w:rPr>
        <w:t xml:space="preserve"> genes </w:t>
      </w:r>
      <w:r w:rsidR="005E7864">
        <w:rPr>
          <w:rFonts w:ascii="Optima" w:hAnsi="Optima"/>
          <w:sz w:val="22"/>
          <w:szCs w:val="22"/>
        </w:rPr>
        <w:t xml:space="preserve">have been </w:t>
      </w:r>
      <w:r w:rsidR="00492844">
        <w:rPr>
          <w:rFonts w:ascii="Optima" w:hAnsi="Optima"/>
          <w:sz w:val="22"/>
          <w:szCs w:val="22"/>
        </w:rPr>
        <w:t>shown to be</w:t>
      </w:r>
      <w:r w:rsidRPr="007D5FC4">
        <w:rPr>
          <w:rFonts w:ascii="Optima" w:hAnsi="Optima"/>
          <w:sz w:val="22"/>
          <w:szCs w:val="22"/>
        </w:rPr>
        <w:t xml:space="preserve"> highly di</w:t>
      </w:r>
      <w:r w:rsidR="009B62DB" w:rsidRPr="002C5012">
        <w:rPr>
          <w:rFonts w:ascii="Optima" w:hAnsi="Optima"/>
          <w:sz w:val="22"/>
          <w:szCs w:val="22"/>
        </w:rPr>
        <w:t xml:space="preserve">verse </w:t>
      </w:r>
      <w:r w:rsidRPr="007D5FC4">
        <w:rPr>
          <w:rFonts w:ascii="Optima" w:hAnsi="Optima"/>
          <w:sz w:val="22"/>
          <w:szCs w:val="22"/>
        </w:rPr>
        <w:t xml:space="preserve">among </w:t>
      </w:r>
      <w:r w:rsidR="00492844">
        <w:rPr>
          <w:rFonts w:ascii="Optima" w:hAnsi="Optima"/>
          <w:sz w:val="22"/>
          <w:szCs w:val="22"/>
        </w:rPr>
        <w:t>the</w:t>
      </w:r>
      <w:r w:rsidR="0071291F">
        <w:rPr>
          <w:rFonts w:ascii="Optima" w:hAnsi="Optima"/>
          <w:sz w:val="22"/>
          <w:szCs w:val="22"/>
        </w:rPr>
        <w:t xml:space="preserve"> </w:t>
      </w:r>
      <w:r w:rsidRPr="007D5FC4">
        <w:rPr>
          <w:rFonts w:ascii="Optima" w:hAnsi="Optima"/>
          <w:sz w:val="22"/>
          <w:szCs w:val="22"/>
        </w:rPr>
        <w:t>limited number of sequenc</w:t>
      </w:r>
      <w:r w:rsidR="009B62DB" w:rsidRPr="002C5012">
        <w:rPr>
          <w:rFonts w:ascii="Optima" w:hAnsi="Optima"/>
          <w:sz w:val="22"/>
          <w:szCs w:val="22"/>
        </w:rPr>
        <w:t>ed genomes (Freitas-Junior 2000,</w:t>
      </w:r>
      <w:r w:rsidRPr="007D5FC4">
        <w:rPr>
          <w:rFonts w:ascii="Optima" w:hAnsi="Optima"/>
          <w:sz w:val="22"/>
          <w:szCs w:val="22"/>
        </w:rPr>
        <w:t xml:space="preserve"> Rask 2010). Diversification of </w:t>
      </w:r>
      <w:r w:rsidRPr="007D5FC4">
        <w:rPr>
          <w:rFonts w:ascii="Optima" w:hAnsi="Optima"/>
          <w:i/>
          <w:sz w:val="22"/>
          <w:szCs w:val="22"/>
        </w:rPr>
        <w:t>var</w:t>
      </w:r>
      <w:r w:rsidRPr="007D5FC4">
        <w:rPr>
          <w:rFonts w:ascii="Optima" w:hAnsi="Optima"/>
          <w:sz w:val="22"/>
          <w:szCs w:val="22"/>
        </w:rPr>
        <w:t xml:space="preserve"> genes occurs by both meiotic and mitotic recombination (</w:t>
      </w:r>
      <w:proofErr w:type="spellStart"/>
      <w:r w:rsidRPr="007D5FC4">
        <w:rPr>
          <w:rFonts w:ascii="Optima" w:hAnsi="Optima"/>
          <w:sz w:val="22"/>
          <w:szCs w:val="22"/>
        </w:rPr>
        <w:t>Freitas</w:t>
      </w:r>
      <w:proofErr w:type="spellEnd"/>
      <w:r w:rsidRPr="007D5FC4">
        <w:rPr>
          <w:rFonts w:ascii="Optima" w:hAnsi="Optima"/>
          <w:sz w:val="22"/>
          <w:szCs w:val="22"/>
        </w:rPr>
        <w:t>-Junior 200</w:t>
      </w:r>
      <w:r w:rsidR="007C464C" w:rsidRPr="002C5012">
        <w:rPr>
          <w:rFonts w:ascii="Optima" w:hAnsi="Optima"/>
          <w:sz w:val="22"/>
          <w:szCs w:val="22"/>
        </w:rPr>
        <w:t xml:space="preserve">0, Duffy 2009, </w:t>
      </w:r>
      <w:proofErr w:type="spellStart"/>
      <w:r w:rsidR="007C464C" w:rsidRPr="002C5012">
        <w:rPr>
          <w:rFonts w:ascii="Optima" w:hAnsi="Optima"/>
          <w:sz w:val="22"/>
          <w:szCs w:val="22"/>
        </w:rPr>
        <w:t>Claessens</w:t>
      </w:r>
      <w:proofErr w:type="spellEnd"/>
      <w:r w:rsidR="007C464C" w:rsidRPr="002C5012">
        <w:rPr>
          <w:rFonts w:ascii="Optima" w:hAnsi="Optima"/>
          <w:sz w:val="22"/>
          <w:szCs w:val="22"/>
        </w:rPr>
        <w:t xml:space="preserve"> 2014), </w:t>
      </w:r>
      <w:r w:rsidRPr="007D5FC4">
        <w:rPr>
          <w:rFonts w:ascii="Optima" w:hAnsi="Optima"/>
          <w:sz w:val="22"/>
          <w:szCs w:val="22"/>
        </w:rPr>
        <w:t>where the obligatory sex in the mosquito diversifies repertoires</w:t>
      </w:r>
      <w:r w:rsidR="0071291F">
        <w:rPr>
          <w:rFonts w:ascii="Optima" w:hAnsi="Optima"/>
          <w:sz w:val="22"/>
          <w:szCs w:val="22"/>
        </w:rPr>
        <w:t xml:space="preserve"> of </w:t>
      </w:r>
      <w:r w:rsidR="007D59EC">
        <w:rPr>
          <w:rFonts w:ascii="Optima" w:hAnsi="Optima"/>
          <w:sz w:val="22"/>
          <w:szCs w:val="22"/>
        </w:rPr>
        <w:t>up</w:t>
      </w:r>
      <w:r w:rsidR="0071291F">
        <w:rPr>
          <w:rFonts w:ascii="Optima" w:hAnsi="Optima"/>
          <w:sz w:val="22"/>
          <w:szCs w:val="22"/>
        </w:rPr>
        <w:t xml:space="preserve"> to 60 </w:t>
      </w:r>
      <w:r w:rsidR="0071291F" w:rsidRPr="007D59EC">
        <w:rPr>
          <w:rFonts w:ascii="Optima" w:hAnsi="Optima"/>
          <w:i/>
          <w:sz w:val="22"/>
          <w:szCs w:val="22"/>
        </w:rPr>
        <w:t>var</w:t>
      </w:r>
      <w:r w:rsidR="0071291F">
        <w:rPr>
          <w:rFonts w:ascii="Optima" w:hAnsi="Optima"/>
          <w:sz w:val="22"/>
          <w:szCs w:val="22"/>
        </w:rPr>
        <w:t xml:space="preserve"> genes</w:t>
      </w:r>
      <w:r w:rsidRPr="007D5FC4">
        <w:rPr>
          <w:rFonts w:ascii="Optima" w:hAnsi="Optima"/>
          <w:sz w:val="22"/>
          <w:szCs w:val="22"/>
        </w:rPr>
        <w:t xml:space="preserve"> as a result of independent assortment among the 14 </w:t>
      </w:r>
      <w:r w:rsidRPr="007D5FC4">
        <w:rPr>
          <w:rFonts w:ascii="Optima" w:hAnsi="Optima"/>
          <w:i/>
          <w:sz w:val="22"/>
          <w:szCs w:val="22"/>
        </w:rPr>
        <w:t xml:space="preserve">P. falciparum </w:t>
      </w:r>
      <w:r w:rsidRPr="007D5FC4">
        <w:rPr>
          <w:rFonts w:ascii="Optima" w:hAnsi="Optima"/>
          <w:sz w:val="22"/>
          <w:szCs w:val="22"/>
        </w:rPr>
        <w:t>chromosomes during conventional meiosis</w:t>
      </w:r>
      <w:r w:rsidR="0071291F">
        <w:rPr>
          <w:rFonts w:ascii="Optima" w:hAnsi="Optima"/>
          <w:sz w:val="22"/>
          <w:szCs w:val="22"/>
        </w:rPr>
        <w:t>. M</w:t>
      </w:r>
      <w:r w:rsidRPr="007D5FC4">
        <w:rPr>
          <w:rFonts w:ascii="Optima" w:hAnsi="Optima"/>
          <w:sz w:val="22"/>
          <w:szCs w:val="22"/>
        </w:rPr>
        <w:t xml:space="preserve">itotic recombination </w:t>
      </w:r>
      <w:r w:rsidR="00492844">
        <w:rPr>
          <w:rFonts w:ascii="Optima" w:hAnsi="Optima"/>
          <w:sz w:val="22"/>
          <w:szCs w:val="22"/>
        </w:rPr>
        <w:t xml:space="preserve">can </w:t>
      </w:r>
      <w:r w:rsidRPr="007D5FC4">
        <w:rPr>
          <w:rFonts w:ascii="Optima" w:hAnsi="Optima"/>
          <w:sz w:val="22"/>
          <w:szCs w:val="22"/>
        </w:rPr>
        <w:t>generate within-repertoire diversity</w:t>
      </w:r>
      <w:r w:rsidR="007F7DFC" w:rsidRPr="002C5012">
        <w:rPr>
          <w:rFonts w:ascii="Optima" w:hAnsi="Optima"/>
          <w:sz w:val="22"/>
          <w:szCs w:val="22"/>
        </w:rPr>
        <w:t>.</w:t>
      </w:r>
      <w:r w:rsidRPr="007D5FC4">
        <w:rPr>
          <w:rFonts w:ascii="Optima" w:hAnsi="Optima"/>
          <w:sz w:val="22"/>
          <w:szCs w:val="22"/>
        </w:rPr>
        <w:t xml:space="preserve"> </w:t>
      </w:r>
      <w:r w:rsidR="00492844">
        <w:rPr>
          <w:rFonts w:ascii="Optima" w:hAnsi="Optima"/>
          <w:sz w:val="22"/>
          <w:szCs w:val="22"/>
        </w:rPr>
        <w:t>B</w:t>
      </w:r>
      <w:r w:rsidRPr="007D5FC4">
        <w:rPr>
          <w:rFonts w:ascii="Optima" w:hAnsi="Optima"/>
          <w:sz w:val="22"/>
          <w:szCs w:val="22"/>
        </w:rPr>
        <w:t>ased on their chromosomal location and semi-conserved upstream promoter sequences (ups)</w:t>
      </w:r>
      <w:r w:rsidR="00492844">
        <w:rPr>
          <w:rFonts w:ascii="Optima" w:hAnsi="Optima"/>
          <w:sz w:val="22"/>
          <w:szCs w:val="22"/>
        </w:rPr>
        <w:t xml:space="preserve"> </w:t>
      </w:r>
      <w:r w:rsidR="00492844">
        <w:rPr>
          <w:rFonts w:ascii="Optima" w:hAnsi="Optima"/>
          <w:i/>
          <w:sz w:val="22"/>
          <w:szCs w:val="22"/>
        </w:rPr>
        <w:t>v</w:t>
      </w:r>
      <w:r w:rsidR="00492844" w:rsidRPr="007D5FC4">
        <w:rPr>
          <w:rFonts w:ascii="Optima" w:hAnsi="Optima"/>
          <w:i/>
          <w:sz w:val="22"/>
          <w:szCs w:val="22"/>
        </w:rPr>
        <w:t xml:space="preserve">ar </w:t>
      </w:r>
      <w:r w:rsidR="00492844" w:rsidRPr="007D5FC4">
        <w:rPr>
          <w:rFonts w:ascii="Optima" w:hAnsi="Optima"/>
          <w:sz w:val="22"/>
          <w:szCs w:val="22"/>
        </w:rPr>
        <w:t xml:space="preserve">genes can be classified into </w:t>
      </w:r>
      <w:r w:rsidR="00492844" w:rsidRPr="002C5012">
        <w:rPr>
          <w:rFonts w:ascii="Optima" w:hAnsi="Optima"/>
          <w:sz w:val="22"/>
          <w:szCs w:val="22"/>
        </w:rPr>
        <w:t>three</w:t>
      </w:r>
      <w:r w:rsidR="00492844" w:rsidRPr="007D5FC4">
        <w:rPr>
          <w:rFonts w:ascii="Optima" w:hAnsi="Optima"/>
          <w:sz w:val="22"/>
          <w:szCs w:val="22"/>
        </w:rPr>
        <w:t xml:space="preserve"> groups</w:t>
      </w:r>
      <w:r w:rsidRPr="007D5FC4">
        <w:rPr>
          <w:rFonts w:ascii="Optima" w:hAnsi="Optima"/>
          <w:sz w:val="22"/>
          <w:szCs w:val="22"/>
        </w:rPr>
        <w:t xml:space="preserve">: </w:t>
      </w:r>
      <w:proofErr w:type="spellStart"/>
      <w:r w:rsidRPr="007D5FC4">
        <w:rPr>
          <w:rFonts w:ascii="Optima" w:hAnsi="Optima"/>
          <w:sz w:val="22"/>
          <w:szCs w:val="22"/>
        </w:rPr>
        <w:t>upsA</w:t>
      </w:r>
      <w:proofErr w:type="spellEnd"/>
      <w:r w:rsidRPr="007D5FC4">
        <w:rPr>
          <w:rFonts w:ascii="Optima" w:hAnsi="Optima"/>
          <w:sz w:val="22"/>
          <w:szCs w:val="22"/>
        </w:rPr>
        <w:t xml:space="preserve">, </w:t>
      </w:r>
      <w:proofErr w:type="spellStart"/>
      <w:r w:rsidRPr="007D5FC4">
        <w:rPr>
          <w:rFonts w:ascii="Optima" w:hAnsi="Optima"/>
          <w:sz w:val="22"/>
          <w:szCs w:val="22"/>
        </w:rPr>
        <w:t>upsB</w:t>
      </w:r>
      <w:proofErr w:type="spellEnd"/>
      <w:r w:rsidRPr="007D5FC4">
        <w:rPr>
          <w:rFonts w:ascii="Optima" w:hAnsi="Optima"/>
          <w:sz w:val="22"/>
          <w:szCs w:val="22"/>
        </w:rPr>
        <w:t xml:space="preserve">, </w:t>
      </w:r>
      <w:r w:rsidR="00F54D48" w:rsidRPr="002C5012">
        <w:rPr>
          <w:rFonts w:ascii="Optima" w:hAnsi="Optima"/>
          <w:sz w:val="22"/>
          <w:szCs w:val="22"/>
        </w:rPr>
        <w:t xml:space="preserve">and </w:t>
      </w:r>
      <w:proofErr w:type="spellStart"/>
      <w:r w:rsidRPr="007D5FC4">
        <w:rPr>
          <w:rFonts w:ascii="Optima" w:hAnsi="Optima"/>
          <w:sz w:val="22"/>
          <w:szCs w:val="22"/>
        </w:rPr>
        <w:t>upsC</w:t>
      </w:r>
      <w:proofErr w:type="spellEnd"/>
      <w:r w:rsidR="00F54D48" w:rsidRPr="002C5012">
        <w:rPr>
          <w:rFonts w:ascii="Optima" w:hAnsi="Optima"/>
          <w:sz w:val="22"/>
          <w:szCs w:val="22"/>
        </w:rPr>
        <w:t xml:space="preserve"> (Gardner 2002</w:t>
      </w:r>
      <w:r w:rsidR="0050636E">
        <w:rPr>
          <w:rFonts w:ascii="Optima" w:hAnsi="Optima"/>
          <w:sz w:val="22"/>
          <w:szCs w:val="22"/>
        </w:rPr>
        <w:t xml:space="preserve">, </w:t>
      </w:r>
      <w:proofErr w:type="spellStart"/>
      <w:r w:rsidR="0050636E">
        <w:rPr>
          <w:rFonts w:ascii="Optima" w:hAnsi="Optima"/>
          <w:sz w:val="22"/>
          <w:szCs w:val="22"/>
        </w:rPr>
        <w:t>Lavstsen</w:t>
      </w:r>
      <w:proofErr w:type="spellEnd"/>
      <w:r w:rsidR="0050636E">
        <w:rPr>
          <w:rFonts w:ascii="Optima" w:hAnsi="Optima"/>
          <w:sz w:val="22"/>
          <w:szCs w:val="22"/>
        </w:rPr>
        <w:t xml:space="preserve"> 2003</w:t>
      </w:r>
      <w:r w:rsidRPr="007D5FC4">
        <w:rPr>
          <w:rFonts w:ascii="Optima" w:hAnsi="Optima"/>
          <w:sz w:val="22"/>
          <w:szCs w:val="22"/>
        </w:rPr>
        <w:t xml:space="preserve">). Even with limited sampling, we (Barry 2007, Chen 2011, Day 2017, </w:t>
      </w:r>
      <w:proofErr w:type="spellStart"/>
      <w:r w:rsidRPr="007D5FC4">
        <w:rPr>
          <w:rFonts w:ascii="Optima" w:hAnsi="Optima"/>
          <w:sz w:val="22"/>
          <w:szCs w:val="22"/>
        </w:rPr>
        <w:t>Ruybal</w:t>
      </w:r>
      <w:proofErr w:type="spellEnd"/>
      <w:r w:rsidRPr="007D5FC4">
        <w:rPr>
          <w:rFonts w:ascii="Optima" w:hAnsi="Optima"/>
          <w:sz w:val="22"/>
          <w:szCs w:val="22"/>
        </w:rPr>
        <w:t>-Pes</w:t>
      </w:r>
      <w:proofErr w:type="spellStart"/>
      <w:r w:rsidRPr="007D5FC4">
        <w:rPr>
          <w:rFonts w:ascii="Optima" w:hAnsi="Optima"/>
          <w:sz w:val="22"/>
          <w:szCs w:val="22"/>
          <w:lang w:val="es-ES_tradnl"/>
        </w:rPr>
        <w:t>ántez</w:t>
      </w:r>
      <w:proofErr w:type="spellEnd"/>
      <w:r w:rsidRPr="007D5FC4">
        <w:rPr>
          <w:rFonts w:ascii="Optima" w:hAnsi="Optima"/>
          <w:sz w:val="22"/>
          <w:szCs w:val="22"/>
          <w:lang w:val="es-ES_tradnl"/>
        </w:rPr>
        <w:t xml:space="preserve"> 2017, </w:t>
      </w:r>
      <w:proofErr w:type="spellStart"/>
      <w:r w:rsidRPr="007D5FC4">
        <w:rPr>
          <w:rFonts w:ascii="Optima" w:hAnsi="Optima"/>
          <w:sz w:val="22"/>
          <w:szCs w:val="22"/>
          <w:lang w:val="es-ES_tradnl"/>
        </w:rPr>
        <w:t>Rougeron</w:t>
      </w:r>
      <w:proofErr w:type="spellEnd"/>
      <w:r w:rsidRPr="007D5FC4">
        <w:rPr>
          <w:rFonts w:ascii="Optima" w:hAnsi="Optima"/>
          <w:sz w:val="22"/>
          <w:szCs w:val="22"/>
          <w:lang w:val="es-ES_tradnl"/>
        </w:rPr>
        <w:t xml:space="preserve"> 2017</w:t>
      </w:r>
      <w:r w:rsidR="00F54D48" w:rsidRPr="002C5012">
        <w:rPr>
          <w:rFonts w:ascii="Optima" w:hAnsi="Optima"/>
          <w:sz w:val="22"/>
          <w:szCs w:val="22"/>
          <w:lang w:val="es-ES_tradnl"/>
        </w:rPr>
        <w:t xml:space="preserve">, </w:t>
      </w:r>
      <w:proofErr w:type="spellStart"/>
      <w:r w:rsidR="00F54D48" w:rsidRPr="002C5012">
        <w:rPr>
          <w:rFonts w:ascii="Optima" w:hAnsi="Optima"/>
          <w:sz w:val="22"/>
          <w:szCs w:val="22"/>
          <w:lang w:val="es-ES_tradnl"/>
        </w:rPr>
        <w:t>Rorick</w:t>
      </w:r>
      <w:proofErr w:type="spellEnd"/>
      <w:r w:rsidR="00F54D48" w:rsidRPr="002C5012">
        <w:rPr>
          <w:rFonts w:ascii="Optima" w:hAnsi="Optima"/>
          <w:sz w:val="22"/>
          <w:szCs w:val="22"/>
          <w:lang w:val="es-ES_tradnl"/>
        </w:rPr>
        <w:t xml:space="preserve"> 2018</w:t>
      </w:r>
      <w:r w:rsidRPr="007D5FC4">
        <w:rPr>
          <w:rFonts w:ascii="Optima" w:hAnsi="Optima"/>
          <w:sz w:val="22"/>
          <w:szCs w:val="22"/>
          <w:lang w:val="es-ES_tradnl"/>
        </w:rPr>
        <w:t xml:space="preserve">) </w:t>
      </w:r>
      <w:r w:rsidRPr="007D5FC4">
        <w:rPr>
          <w:rFonts w:ascii="Optima" w:hAnsi="Optima"/>
          <w:sz w:val="22"/>
          <w:szCs w:val="22"/>
        </w:rPr>
        <w:t>and others (</w:t>
      </w:r>
      <w:proofErr w:type="spellStart"/>
      <w:r w:rsidRPr="007D5FC4">
        <w:rPr>
          <w:rFonts w:ascii="Optima" w:hAnsi="Optima"/>
          <w:sz w:val="22"/>
          <w:szCs w:val="22"/>
        </w:rPr>
        <w:t>Tessema</w:t>
      </w:r>
      <w:proofErr w:type="spellEnd"/>
      <w:r w:rsidRPr="007D5FC4">
        <w:rPr>
          <w:rFonts w:ascii="Optima" w:hAnsi="Optima"/>
          <w:sz w:val="22"/>
          <w:szCs w:val="22"/>
        </w:rPr>
        <w:t xml:space="preserve"> 2015, Dara 2017 </w:t>
      </w:r>
      <w:proofErr w:type="spellStart"/>
      <w:r w:rsidRPr="007D5FC4">
        <w:rPr>
          <w:rFonts w:ascii="Optima" w:hAnsi="Optima"/>
          <w:sz w:val="22"/>
          <w:szCs w:val="22"/>
        </w:rPr>
        <w:t>etc</w:t>
      </w:r>
      <w:proofErr w:type="spellEnd"/>
      <w:r w:rsidRPr="007D5FC4">
        <w:rPr>
          <w:rFonts w:ascii="Optima" w:hAnsi="Optima"/>
          <w:sz w:val="22"/>
          <w:szCs w:val="22"/>
        </w:rPr>
        <w:t xml:space="preserve">) have shown that the </w:t>
      </w:r>
      <w:r w:rsidR="000B2692" w:rsidRPr="002C5012">
        <w:rPr>
          <w:rFonts w:ascii="Optima" w:hAnsi="Optima"/>
          <w:sz w:val="22"/>
          <w:szCs w:val="22"/>
        </w:rPr>
        <w:t>DBL</w:t>
      </w:r>
      <w:r w:rsidR="000B2692" w:rsidRPr="002C5012">
        <w:rPr>
          <w:rFonts w:ascii="Times New Roman" w:hAnsi="Times New Roman"/>
          <w:sz w:val="22"/>
          <w:szCs w:val="22"/>
        </w:rPr>
        <w:t>α</w:t>
      </w:r>
      <w:r w:rsidRPr="007D5FC4">
        <w:rPr>
          <w:rFonts w:ascii="Optima" w:hAnsi="Optima"/>
          <w:sz w:val="22"/>
          <w:szCs w:val="22"/>
        </w:rPr>
        <w:t xml:space="preserve"> regions of </w:t>
      </w:r>
      <w:r w:rsidRPr="007D5FC4">
        <w:rPr>
          <w:rFonts w:ascii="Optima" w:hAnsi="Optima"/>
          <w:i/>
          <w:sz w:val="22"/>
          <w:szCs w:val="22"/>
        </w:rPr>
        <w:t>var</w:t>
      </w:r>
      <w:r w:rsidRPr="007D5FC4">
        <w:rPr>
          <w:rFonts w:ascii="Optima" w:hAnsi="Optima"/>
          <w:sz w:val="22"/>
          <w:szCs w:val="22"/>
        </w:rPr>
        <w:t xml:space="preserve"> genes are highly variable in nature</w:t>
      </w:r>
      <w:r w:rsidR="009B62DB" w:rsidRPr="002C5012">
        <w:rPr>
          <w:rFonts w:ascii="Optima" w:hAnsi="Optima"/>
          <w:sz w:val="22"/>
          <w:szCs w:val="22"/>
        </w:rPr>
        <w:t xml:space="preserve">. </w:t>
      </w:r>
      <w:r w:rsidR="007C464C" w:rsidRPr="002C5012">
        <w:rPr>
          <w:rFonts w:ascii="Optima" w:hAnsi="Optima"/>
          <w:sz w:val="22"/>
          <w:szCs w:val="22"/>
        </w:rPr>
        <w:t xml:space="preserve">Intriguingly, we have shown a non-random population structure of </w:t>
      </w:r>
      <w:r w:rsidR="007C464C" w:rsidRPr="002C5012">
        <w:rPr>
          <w:rFonts w:ascii="Optima" w:hAnsi="Optima"/>
          <w:i/>
          <w:sz w:val="22"/>
          <w:szCs w:val="22"/>
        </w:rPr>
        <w:t xml:space="preserve">var </w:t>
      </w:r>
      <w:r w:rsidR="007C464C" w:rsidRPr="002C5012">
        <w:rPr>
          <w:rFonts w:ascii="Optima" w:hAnsi="Optima"/>
          <w:sz w:val="22"/>
          <w:szCs w:val="22"/>
        </w:rPr>
        <w:t>(DBL</w:t>
      </w:r>
      <w:r w:rsidR="007C464C" w:rsidRPr="002C5012">
        <w:rPr>
          <w:rFonts w:ascii="Times New Roman" w:hAnsi="Times New Roman"/>
          <w:sz w:val="22"/>
          <w:szCs w:val="22"/>
        </w:rPr>
        <w:t>α</w:t>
      </w:r>
      <w:r w:rsidR="007C464C" w:rsidRPr="002C5012">
        <w:rPr>
          <w:rFonts w:ascii="Optima" w:hAnsi="Optima"/>
          <w:sz w:val="22"/>
          <w:szCs w:val="22"/>
        </w:rPr>
        <w:t>)</w:t>
      </w:r>
      <w:r w:rsidR="007C464C" w:rsidRPr="002C5012">
        <w:rPr>
          <w:rFonts w:ascii="Optima" w:hAnsi="Optima"/>
          <w:i/>
          <w:sz w:val="22"/>
          <w:szCs w:val="22"/>
        </w:rPr>
        <w:t xml:space="preserve"> </w:t>
      </w:r>
      <w:r w:rsidR="007C464C" w:rsidRPr="002C5012">
        <w:rPr>
          <w:rFonts w:ascii="Optima" w:hAnsi="Optima"/>
          <w:sz w:val="22"/>
          <w:szCs w:val="22"/>
        </w:rPr>
        <w:t xml:space="preserve">repertoires in areas where outcrossing is frequent and across areas that varied dramatically in transmission (Day 2017, </w:t>
      </w:r>
      <w:proofErr w:type="spellStart"/>
      <w:r w:rsidR="007C464C" w:rsidRPr="002C5012">
        <w:rPr>
          <w:rFonts w:ascii="Optima" w:hAnsi="Optima"/>
          <w:sz w:val="22"/>
          <w:szCs w:val="22"/>
        </w:rPr>
        <w:t>Ruybal</w:t>
      </w:r>
      <w:proofErr w:type="spellEnd"/>
      <w:r w:rsidR="007C464C" w:rsidRPr="002C5012">
        <w:rPr>
          <w:rFonts w:ascii="Optima" w:hAnsi="Optima"/>
          <w:sz w:val="22"/>
          <w:szCs w:val="22"/>
        </w:rPr>
        <w:t>-Pes</w:t>
      </w:r>
      <w:proofErr w:type="spellStart"/>
      <w:r w:rsidR="007C464C" w:rsidRPr="002C5012">
        <w:rPr>
          <w:rFonts w:ascii="Optima" w:hAnsi="Optima"/>
          <w:sz w:val="22"/>
          <w:szCs w:val="22"/>
          <w:lang w:val="es-ES_tradnl"/>
        </w:rPr>
        <w:t>ántez</w:t>
      </w:r>
      <w:proofErr w:type="spellEnd"/>
      <w:r w:rsidR="007C464C" w:rsidRPr="002C5012">
        <w:rPr>
          <w:rFonts w:ascii="Optima" w:hAnsi="Optima"/>
          <w:sz w:val="22"/>
          <w:szCs w:val="22"/>
          <w:lang w:val="es-ES_tradnl"/>
        </w:rPr>
        <w:t xml:space="preserve"> 2017</w:t>
      </w:r>
      <w:r w:rsidR="007C464C" w:rsidRPr="002C5012">
        <w:rPr>
          <w:rFonts w:ascii="Optima" w:hAnsi="Optima"/>
          <w:sz w:val="22"/>
          <w:szCs w:val="22"/>
        </w:rPr>
        <w:t xml:space="preserve">). Strikingly, there was minimal overlap </w:t>
      </w:r>
      <w:r w:rsidR="00E22716">
        <w:rPr>
          <w:rFonts w:ascii="Optima" w:hAnsi="Optima"/>
          <w:sz w:val="22"/>
          <w:szCs w:val="22"/>
        </w:rPr>
        <w:t>among</w:t>
      </w:r>
      <w:r w:rsidR="00E22716" w:rsidRPr="002C5012">
        <w:rPr>
          <w:rFonts w:ascii="Optima" w:hAnsi="Optima"/>
          <w:sz w:val="22"/>
          <w:szCs w:val="22"/>
        </w:rPr>
        <w:t xml:space="preserve"> </w:t>
      </w:r>
      <w:r w:rsidR="007C464C" w:rsidRPr="002C5012">
        <w:rPr>
          <w:rFonts w:ascii="Optima" w:hAnsi="Optima"/>
          <w:sz w:val="22"/>
          <w:szCs w:val="22"/>
        </w:rPr>
        <w:t>DBL</w:t>
      </w:r>
      <w:r w:rsidR="007C464C" w:rsidRPr="002C5012">
        <w:rPr>
          <w:rFonts w:ascii="Times New Roman" w:hAnsi="Times New Roman"/>
          <w:sz w:val="22"/>
          <w:szCs w:val="22"/>
        </w:rPr>
        <w:t>α</w:t>
      </w:r>
      <w:r w:rsidR="007C464C" w:rsidRPr="002C5012">
        <w:rPr>
          <w:rFonts w:ascii="Optima" w:hAnsi="Optima"/>
          <w:sz w:val="22"/>
          <w:szCs w:val="22"/>
        </w:rPr>
        <w:t xml:space="preserve"> repertoires within the populations and modeling using similarity networks </w:t>
      </w:r>
      <w:r w:rsidR="00FC6FFC">
        <w:rPr>
          <w:rFonts w:ascii="Optima" w:hAnsi="Optima"/>
          <w:sz w:val="22"/>
          <w:szCs w:val="22"/>
        </w:rPr>
        <w:t>pointed to</w:t>
      </w:r>
      <w:r w:rsidR="00FC6FFC" w:rsidRPr="002C5012">
        <w:rPr>
          <w:rFonts w:ascii="Optima" w:hAnsi="Optima"/>
          <w:sz w:val="22"/>
          <w:szCs w:val="22"/>
        </w:rPr>
        <w:t xml:space="preserve"> </w:t>
      </w:r>
      <w:r w:rsidR="007C464C" w:rsidRPr="002C5012">
        <w:rPr>
          <w:rFonts w:ascii="Optima" w:hAnsi="Optima"/>
          <w:sz w:val="22"/>
          <w:szCs w:val="22"/>
        </w:rPr>
        <w:t xml:space="preserve">a strain structure of the least related repertoires of </w:t>
      </w:r>
      <w:r w:rsidR="007C464C" w:rsidRPr="002C5012">
        <w:rPr>
          <w:rFonts w:ascii="Optima" w:hAnsi="Optima"/>
          <w:i/>
          <w:sz w:val="22"/>
          <w:szCs w:val="22"/>
        </w:rPr>
        <w:t>Pf</w:t>
      </w:r>
      <w:r w:rsidR="007C464C" w:rsidRPr="002C5012">
        <w:rPr>
          <w:rFonts w:ascii="Optima" w:hAnsi="Optima"/>
          <w:sz w:val="22"/>
          <w:szCs w:val="22"/>
        </w:rPr>
        <w:t>EMP1 DBL</w:t>
      </w:r>
      <w:r w:rsidR="007C464C" w:rsidRPr="002C5012">
        <w:rPr>
          <w:rFonts w:ascii="Times New Roman" w:hAnsi="Times New Roman"/>
          <w:sz w:val="22"/>
          <w:szCs w:val="22"/>
        </w:rPr>
        <w:t>α</w:t>
      </w:r>
      <w:r w:rsidR="007C464C" w:rsidRPr="002C5012">
        <w:rPr>
          <w:rFonts w:ascii="Optima" w:hAnsi="Optima"/>
          <w:sz w:val="22"/>
          <w:szCs w:val="22"/>
        </w:rPr>
        <w:t xml:space="preserve"> variants generated by immune selection (He 2018).</w:t>
      </w:r>
    </w:p>
    <w:p w14:paraId="00A656AE" w14:textId="77777777" w:rsidR="00F57245" w:rsidRPr="007D5FC4" w:rsidRDefault="00F57245" w:rsidP="00602075">
      <w:pPr>
        <w:spacing w:line="276" w:lineRule="auto"/>
        <w:jc w:val="both"/>
        <w:textAlignment w:val="baseline"/>
        <w:rPr>
          <w:rFonts w:ascii="Optima" w:hAnsi="Optima" w:cs="Arial"/>
          <w:b/>
          <w:color w:val="000000"/>
          <w:sz w:val="22"/>
          <w:szCs w:val="22"/>
        </w:rPr>
      </w:pPr>
    </w:p>
    <w:p w14:paraId="05BEB164" w14:textId="028131ED" w:rsidR="00950B19" w:rsidRPr="007D5FC4" w:rsidRDefault="00950B19" w:rsidP="00602075">
      <w:pPr>
        <w:spacing w:line="276" w:lineRule="auto"/>
        <w:jc w:val="both"/>
        <w:rPr>
          <w:rFonts w:ascii="Optima" w:hAnsi="Optima"/>
          <w:sz w:val="22"/>
          <w:szCs w:val="22"/>
        </w:rPr>
      </w:pPr>
      <w:r w:rsidRPr="007D5FC4">
        <w:rPr>
          <w:rFonts w:ascii="Optima" w:hAnsi="Optima"/>
          <w:sz w:val="22"/>
          <w:szCs w:val="22"/>
        </w:rPr>
        <w:t xml:space="preserve">Here we extend our previous work to </w:t>
      </w:r>
      <w:r w:rsidR="00F558E4">
        <w:rPr>
          <w:rFonts w:ascii="Optima" w:hAnsi="Optima"/>
          <w:sz w:val="22"/>
          <w:szCs w:val="22"/>
        </w:rPr>
        <w:t xml:space="preserve">explore </w:t>
      </w:r>
      <w:r w:rsidRPr="007D5FC4">
        <w:rPr>
          <w:rFonts w:ascii="Optima" w:hAnsi="Optima"/>
          <w:sz w:val="22"/>
          <w:szCs w:val="22"/>
        </w:rPr>
        <w:t>the key features of the epidemiology of malaria infection in a high transmission setting of West Africa</w:t>
      </w:r>
      <w:r w:rsidR="00F558E4">
        <w:rPr>
          <w:rFonts w:ascii="Optima" w:hAnsi="Optima"/>
          <w:sz w:val="22"/>
          <w:szCs w:val="22"/>
        </w:rPr>
        <w:t xml:space="preserve"> t</w:t>
      </w:r>
      <w:r w:rsidRPr="007D5FC4">
        <w:rPr>
          <w:rFonts w:ascii="Optima" w:hAnsi="Optima"/>
          <w:sz w:val="22"/>
          <w:szCs w:val="22"/>
        </w:rPr>
        <w:t xml:space="preserve">hrough the lens of </w:t>
      </w:r>
      <w:r w:rsidRPr="007D5FC4">
        <w:rPr>
          <w:rFonts w:ascii="Optima" w:hAnsi="Optima"/>
          <w:i/>
          <w:sz w:val="22"/>
          <w:szCs w:val="22"/>
        </w:rPr>
        <w:t xml:space="preserve">var </w:t>
      </w:r>
      <w:r w:rsidRPr="007D5FC4">
        <w:rPr>
          <w:rFonts w:ascii="Optima" w:hAnsi="Optima"/>
          <w:sz w:val="22"/>
          <w:szCs w:val="22"/>
        </w:rPr>
        <w:t>genomics</w:t>
      </w:r>
      <w:r w:rsidR="00F558E4">
        <w:rPr>
          <w:rFonts w:ascii="Optima" w:hAnsi="Optima"/>
          <w:sz w:val="22"/>
          <w:szCs w:val="22"/>
        </w:rPr>
        <w:t xml:space="preserve">. </w:t>
      </w:r>
      <w:r w:rsidR="00F558E4">
        <w:rPr>
          <w:rFonts w:ascii="Optima" w:hAnsi="Optima"/>
          <w:sz w:val="22"/>
          <w:szCs w:val="22"/>
        </w:rPr>
        <w:lastRenderedPageBreak/>
        <w:t>Specifically,</w:t>
      </w:r>
      <w:r w:rsidRPr="007D5FC4">
        <w:rPr>
          <w:rFonts w:ascii="Optima" w:hAnsi="Optima"/>
          <w:sz w:val="22"/>
          <w:szCs w:val="22"/>
        </w:rPr>
        <w:t xml:space="preserve"> we </w:t>
      </w:r>
      <w:r w:rsidR="00073A8E">
        <w:rPr>
          <w:rFonts w:ascii="Optima" w:hAnsi="Optima"/>
          <w:sz w:val="22"/>
          <w:szCs w:val="22"/>
        </w:rPr>
        <w:t xml:space="preserve">have </w:t>
      </w:r>
      <w:r w:rsidRPr="007D5FC4">
        <w:rPr>
          <w:rFonts w:ascii="Optima" w:hAnsi="Optima"/>
          <w:sz w:val="22"/>
          <w:szCs w:val="22"/>
        </w:rPr>
        <w:t>examine</w:t>
      </w:r>
      <w:r w:rsidR="00073A8E">
        <w:rPr>
          <w:rFonts w:ascii="Optima" w:hAnsi="Optima"/>
          <w:sz w:val="22"/>
          <w:szCs w:val="22"/>
        </w:rPr>
        <w:t>d</w:t>
      </w:r>
      <w:r w:rsidR="00F42FA7">
        <w:rPr>
          <w:rFonts w:ascii="Optima" w:hAnsi="Optima"/>
          <w:sz w:val="22"/>
          <w:szCs w:val="22"/>
        </w:rPr>
        <w:t xml:space="preserve"> the genetic complexity of the </w:t>
      </w:r>
      <w:r w:rsidR="00F42FA7">
        <w:rPr>
          <w:rFonts w:ascii="Optima" w:hAnsi="Optima"/>
          <w:i/>
          <w:sz w:val="22"/>
          <w:szCs w:val="22"/>
        </w:rPr>
        <w:t xml:space="preserve">var </w:t>
      </w:r>
      <w:r w:rsidR="00F42FA7">
        <w:rPr>
          <w:rFonts w:ascii="Optima" w:hAnsi="Optima"/>
          <w:sz w:val="22"/>
          <w:szCs w:val="22"/>
        </w:rPr>
        <w:t>system to answer</w:t>
      </w:r>
      <w:r w:rsidRPr="007D5FC4">
        <w:rPr>
          <w:rFonts w:ascii="Optima" w:hAnsi="Optima"/>
          <w:sz w:val="22"/>
          <w:szCs w:val="22"/>
        </w:rPr>
        <w:t xml:space="preserve"> </w:t>
      </w:r>
      <w:r w:rsidR="00F42FA7" w:rsidRPr="007D5FC4">
        <w:rPr>
          <w:rFonts w:ascii="Optima" w:hAnsi="Optima"/>
          <w:sz w:val="22"/>
          <w:szCs w:val="22"/>
        </w:rPr>
        <w:t>t</w:t>
      </w:r>
      <w:r w:rsidR="00073A8E">
        <w:rPr>
          <w:rFonts w:ascii="Optima" w:hAnsi="Optima"/>
          <w:sz w:val="22"/>
          <w:szCs w:val="22"/>
        </w:rPr>
        <w:t>hree</w:t>
      </w:r>
      <w:r w:rsidR="00F42FA7" w:rsidRPr="007D5FC4">
        <w:rPr>
          <w:rFonts w:ascii="Optima" w:hAnsi="Optima"/>
          <w:sz w:val="22"/>
          <w:szCs w:val="22"/>
        </w:rPr>
        <w:t xml:space="preserve"> </w:t>
      </w:r>
      <w:r w:rsidRPr="007D5FC4">
        <w:rPr>
          <w:rFonts w:ascii="Optima" w:hAnsi="Optima"/>
          <w:sz w:val="22"/>
          <w:szCs w:val="22"/>
        </w:rPr>
        <w:t xml:space="preserve">intriguing questions: </w:t>
      </w:r>
      <w:commentRangeStart w:id="0"/>
      <w:r w:rsidRPr="007D5FC4">
        <w:rPr>
          <w:rFonts w:ascii="Optima" w:hAnsi="Optima"/>
          <w:sz w:val="22"/>
          <w:szCs w:val="22"/>
        </w:rPr>
        <w:t xml:space="preserve">(i) </w:t>
      </w:r>
      <w:r w:rsidR="00073A8E">
        <w:rPr>
          <w:rFonts w:ascii="Optima" w:hAnsi="Optima"/>
          <w:sz w:val="22"/>
          <w:szCs w:val="22"/>
        </w:rPr>
        <w:t xml:space="preserve">how does transmission reestablish after a dry season (ii) </w:t>
      </w:r>
      <w:r w:rsidRPr="007D5FC4">
        <w:rPr>
          <w:rFonts w:ascii="Optima" w:hAnsi="Optima"/>
          <w:sz w:val="22"/>
          <w:szCs w:val="22"/>
        </w:rPr>
        <w:t>why are adults infected?, and (ii</w:t>
      </w:r>
      <w:r w:rsidR="00073A8E">
        <w:rPr>
          <w:rFonts w:ascii="Optima" w:hAnsi="Optima"/>
          <w:sz w:val="22"/>
          <w:szCs w:val="22"/>
        </w:rPr>
        <w:t>i</w:t>
      </w:r>
      <w:r w:rsidRPr="007D5FC4">
        <w:rPr>
          <w:rFonts w:ascii="Optima" w:hAnsi="Optima"/>
          <w:sz w:val="22"/>
          <w:szCs w:val="22"/>
        </w:rPr>
        <w:t>) how can superinfection/co-infection occur during blood-stage infections</w:t>
      </w:r>
      <w:r w:rsidR="00073A8E">
        <w:rPr>
          <w:rFonts w:ascii="Optima" w:hAnsi="Optima"/>
          <w:sz w:val="22"/>
          <w:szCs w:val="22"/>
        </w:rPr>
        <w:t xml:space="preserve"> even in immune adults</w:t>
      </w:r>
      <w:r w:rsidRPr="007D5FC4">
        <w:rPr>
          <w:rFonts w:ascii="Optima" w:hAnsi="Optima"/>
          <w:sz w:val="22"/>
          <w:szCs w:val="22"/>
        </w:rPr>
        <w:t xml:space="preserve">? </w:t>
      </w:r>
      <w:commentRangeEnd w:id="0"/>
      <w:r w:rsidR="001F0075">
        <w:rPr>
          <w:rStyle w:val="CommentReference"/>
          <w:rFonts w:ascii="Verdana" w:eastAsia="Times New Roman" w:hAnsi="Verdana" w:cs="Times New Roman"/>
        </w:rPr>
        <w:commentReference w:id="0"/>
      </w:r>
      <w:r w:rsidRPr="007D5FC4">
        <w:rPr>
          <w:rFonts w:ascii="Optima" w:hAnsi="Optima"/>
          <w:sz w:val="22"/>
          <w:szCs w:val="22"/>
        </w:rPr>
        <w:t xml:space="preserve">By scaling up </w:t>
      </w:r>
      <w:r w:rsidRPr="002C5012">
        <w:rPr>
          <w:rFonts w:ascii="Optima" w:hAnsi="Optima"/>
          <w:sz w:val="22"/>
          <w:szCs w:val="22"/>
        </w:rPr>
        <w:t xml:space="preserve">molecular surveillance of the </w:t>
      </w:r>
      <w:r w:rsidRPr="002C5012">
        <w:rPr>
          <w:rFonts w:ascii="Optima" w:hAnsi="Optima"/>
          <w:i/>
          <w:sz w:val="22"/>
          <w:szCs w:val="22"/>
        </w:rPr>
        <w:t>P. falciparum</w:t>
      </w:r>
      <w:r w:rsidRPr="002C5012">
        <w:rPr>
          <w:rFonts w:ascii="Optima" w:hAnsi="Optima"/>
          <w:sz w:val="22"/>
          <w:szCs w:val="22"/>
        </w:rPr>
        <w:t xml:space="preserve"> reservoir of infection to include infections in all ages, not just children</w:t>
      </w:r>
      <w:commentRangeStart w:id="1"/>
      <w:r w:rsidR="00073A8E">
        <w:rPr>
          <w:rFonts w:ascii="Optima" w:hAnsi="Optima"/>
          <w:sz w:val="22"/>
          <w:szCs w:val="22"/>
        </w:rPr>
        <w:t xml:space="preserve"> as was the case for our previous work (REFS)</w:t>
      </w:r>
      <w:r w:rsidRPr="002C5012">
        <w:rPr>
          <w:rFonts w:ascii="Optima" w:hAnsi="Optima"/>
          <w:sz w:val="22"/>
          <w:szCs w:val="22"/>
        </w:rPr>
        <w:t xml:space="preserve">, </w:t>
      </w:r>
      <w:commentRangeEnd w:id="1"/>
      <w:r w:rsidR="00D249F3">
        <w:rPr>
          <w:rStyle w:val="CommentReference"/>
          <w:rFonts w:ascii="Verdana" w:eastAsia="Times New Roman" w:hAnsi="Verdana" w:cs="Times New Roman"/>
        </w:rPr>
        <w:commentReference w:id="1"/>
      </w:r>
      <w:r w:rsidRPr="002C5012">
        <w:rPr>
          <w:rFonts w:ascii="Optima" w:hAnsi="Optima"/>
          <w:sz w:val="22"/>
          <w:szCs w:val="22"/>
        </w:rPr>
        <w:t xml:space="preserve">we addressed the age-specific and temporal changes in </w:t>
      </w:r>
      <w:r w:rsidRPr="002C5012">
        <w:rPr>
          <w:rFonts w:ascii="Optima" w:hAnsi="Optima"/>
          <w:i/>
          <w:sz w:val="22"/>
          <w:szCs w:val="22"/>
        </w:rPr>
        <w:t>var</w:t>
      </w:r>
      <w:r w:rsidRPr="002C5012">
        <w:rPr>
          <w:rFonts w:ascii="Optima" w:hAnsi="Optima"/>
          <w:sz w:val="22"/>
          <w:szCs w:val="22"/>
        </w:rPr>
        <w:t xml:space="preserve"> diversity and population structure in </w:t>
      </w:r>
      <w:r w:rsidR="00073A8E">
        <w:rPr>
          <w:rFonts w:ascii="Optima" w:hAnsi="Optima"/>
          <w:sz w:val="22"/>
          <w:szCs w:val="22"/>
        </w:rPr>
        <w:t xml:space="preserve">this </w:t>
      </w:r>
      <w:r w:rsidRPr="002C5012">
        <w:rPr>
          <w:rFonts w:ascii="Optima" w:hAnsi="Optima"/>
          <w:sz w:val="22"/>
          <w:szCs w:val="22"/>
        </w:rPr>
        <w:t xml:space="preserve">area of highly seasonal transmission in West Africa. </w:t>
      </w:r>
      <w:r w:rsidRPr="007D5FC4">
        <w:rPr>
          <w:rFonts w:ascii="Optima" w:hAnsi="Optima"/>
          <w:sz w:val="22"/>
          <w:szCs w:val="22"/>
        </w:rPr>
        <w:t xml:space="preserve">Here we also explore what </w:t>
      </w:r>
      <w:r w:rsidRPr="007D5FC4">
        <w:rPr>
          <w:rFonts w:ascii="Optima" w:hAnsi="Optima"/>
          <w:i/>
          <w:sz w:val="22"/>
          <w:szCs w:val="22"/>
        </w:rPr>
        <w:t xml:space="preserve">var </w:t>
      </w:r>
      <w:r w:rsidRPr="007D5FC4">
        <w:rPr>
          <w:rFonts w:ascii="Optima" w:hAnsi="Optima"/>
          <w:sz w:val="22"/>
          <w:szCs w:val="22"/>
        </w:rPr>
        <w:t xml:space="preserve">complexity at the individual and population level means for the development of immunity to the </w:t>
      </w:r>
      <w:r w:rsidRPr="007D5FC4">
        <w:rPr>
          <w:rFonts w:ascii="Optima" w:hAnsi="Optima"/>
          <w:i/>
          <w:sz w:val="22"/>
          <w:szCs w:val="22"/>
        </w:rPr>
        <w:t>P. falciparum</w:t>
      </w:r>
      <w:r w:rsidRPr="007D5FC4">
        <w:rPr>
          <w:rFonts w:ascii="Optima" w:hAnsi="Optima"/>
          <w:sz w:val="22"/>
          <w:szCs w:val="22"/>
        </w:rPr>
        <w:t xml:space="preserve"> blood stages. </w:t>
      </w:r>
    </w:p>
    <w:p w14:paraId="7FA7F130" w14:textId="77777777" w:rsidR="00950B19" w:rsidRPr="007D5FC4" w:rsidRDefault="00950B19" w:rsidP="00602075">
      <w:pPr>
        <w:spacing w:line="276" w:lineRule="auto"/>
        <w:jc w:val="both"/>
        <w:rPr>
          <w:rFonts w:ascii="Optima" w:hAnsi="Optima"/>
          <w:sz w:val="22"/>
          <w:szCs w:val="22"/>
        </w:rPr>
      </w:pPr>
    </w:p>
    <w:p w14:paraId="68DCB08D" w14:textId="1736EB84" w:rsidR="00950B19" w:rsidRPr="007D5FC4" w:rsidRDefault="00950B19" w:rsidP="00602075">
      <w:pPr>
        <w:spacing w:line="276" w:lineRule="auto"/>
        <w:jc w:val="both"/>
        <w:rPr>
          <w:rFonts w:ascii="Optima" w:hAnsi="Optima"/>
          <w:sz w:val="22"/>
          <w:szCs w:val="22"/>
        </w:rPr>
      </w:pPr>
      <w:r w:rsidRPr="002C5012">
        <w:rPr>
          <w:rFonts w:ascii="Optima" w:hAnsi="Optima"/>
          <w:sz w:val="22"/>
          <w:szCs w:val="22"/>
        </w:rPr>
        <w:t>Using a longitudinal cohort, w</w:t>
      </w:r>
      <w:r w:rsidRPr="007D5FC4">
        <w:rPr>
          <w:rFonts w:ascii="Optima" w:hAnsi="Optima" w:cs="Arial"/>
          <w:color w:val="000000"/>
          <w:sz w:val="22"/>
          <w:szCs w:val="22"/>
        </w:rPr>
        <w:t>e</w:t>
      </w:r>
      <w:r w:rsidR="003F6B7B">
        <w:rPr>
          <w:rFonts w:ascii="Optima" w:hAnsi="Optima" w:cs="Arial"/>
          <w:color w:val="000000"/>
          <w:sz w:val="22"/>
          <w:szCs w:val="22"/>
        </w:rPr>
        <w:t xml:space="preserve"> surveyed</w:t>
      </w:r>
      <w:r w:rsidRPr="007D5FC4">
        <w:rPr>
          <w:rFonts w:ascii="Optima" w:hAnsi="Optima" w:cs="Arial"/>
          <w:color w:val="000000"/>
          <w:sz w:val="22"/>
          <w:szCs w:val="22"/>
        </w:rPr>
        <w:t xml:space="preserve"> </w:t>
      </w:r>
      <w:r w:rsidR="00FB4EA9">
        <w:rPr>
          <w:rFonts w:ascii="Optima" w:hAnsi="Optima" w:cs="Arial"/>
          <w:color w:val="000000"/>
          <w:sz w:val="22"/>
          <w:szCs w:val="22"/>
        </w:rPr>
        <w:t xml:space="preserve">1,541 residents </w:t>
      </w:r>
      <w:r w:rsidR="003F6B7B">
        <w:rPr>
          <w:rFonts w:ascii="Optima" w:hAnsi="Optima" w:cs="Arial"/>
          <w:color w:val="000000"/>
          <w:sz w:val="22"/>
          <w:szCs w:val="22"/>
        </w:rPr>
        <w:t xml:space="preserve">of all ages (range = 1- 91 years) </w:t>
      </w:r>
      <w:r w:rsidR="00FB4EA9">
        <w:rPr>
          <w:rFonts w:ascii="Optima" w:hAnsi="Optima" w:cs="Arial"/>
          <w:color w:val="000000"/>
          <w:sz w:val="22"/>
          <w:szCs w:val="22"/>
        </w:rPr>
        <w:t xml:space="preserve">across two broad community catchment areas </w:t>
      </w:r>
      <w:r w:rsidRPr="007D5FC4">
        <w:rPr>
          <w:rFonts w:ascii="Optima" w:hAnsi="Optima" w:cs="Arial"/>
          <w:color w:val="000000"/>
          <w:sz w:val="22"/>
          <w:szCs w:val="22"/>
        </w:rPr>
        <w:t xml:space="preserve">from Bongo District, Ghana </w:t>
      </w:r>
      <w:r w:rsidR="00BC036D">
        <w:rPr>
          <w:rFonts w:ascii="Optima" w:hAnsi="Optima" w:cs="Arial"/>
          <w:color w:val="000000"/>
          <w:sz w:val="22"/>
          <w:szCs w:val="22"/>
        </w:rPr>
        <w:t>over</w:t>
      </w:r>
      <w:r w:rsidR="00BC036D" w:rsidRPr="007D5FC4">
        <w:rPr>
          <w:rFonts w:ascii="Optima" w:hAnsi="Optima" w:cs="Arial"/>
          <w:color w:val="000000"/>
          <w:sz w:val="22"/>
          <w:szCs w:val="22"/>
        </w:rPr>
        <w:t xml:space="preserve"> </w:t>
      </w:r>
      <w:r w:rsidRPr="007D5FC4">
        <w:rPr>
          <w:rFonts w:ascii="Optima" w:hAnsi="Optima" w:cs="Arial"/>
          <w:color w:val="000000"/>
          <w:sz w:val="22"/>
          <w:szCs w:val="22"/>
        </w:rPr>
        <w:t>two sequential transmission seasons</w:t>
      </w:r>
      <w:r w:rsidR="00F42FA7">
        <w:rPr>
          <w:rFonts w:ascii="Optima" w:hAnsi="Optima" w:cs="Arial"/>
          <w:color w:val="000000"/>
          <w:sz w:val="22"/>
          <w:szCs w:val="22"/>
        </w:rPr>
        <w:t>. U</w:t>
      </w:r>
      <w:r w:rsidR="00521CAF">
        <w:rPr>
          <w:rFonts w:ascii="Optima" w:hAnsi="Optima" w:cs="Arial"/>
          <w:color w:val="000000"/>
          <w:sz w:val="22"/>
          <w:szCs w:val="22"/>
        </w:rPr>
        <w:t xml:space="preserve">sing </w:t>
      </w:r>
      <w:r w:rsidR="00F42FA7" w:rsidRPr="007D5FC4">
        <w:rPr>
          <w:rFonts w:ascii="Optima" w:hAnsi="Optima" w:cs="Arial"/>
          <w:color w:val="000000"/>
          <w:sz w:val="22"/>
          <w:szCs w:val="22"/>
        </w:rPr>
        <w:t>both microscopy and species-specific PCR diagnosis</w:t>
      </w:r>
      <w:r w:rsidR="00F42FA7">
        <w:rPr>
          <w:rFonts w:ascii="Optima" w:hAnsi="Optima" w:cs="Arial"/>
          <w:color w:val="000000"/>
          <w:sz w:val="22"/>
          <w:szCs w:val="22"/>
        </w:rPr>
        <w:t>,</w:t>
      </w:r>
      <w:r w:rsidR="00F42FA7" w:rsidRPr="007D5FC4">
        <w:rPr>
          <w:rFonts w:ascii="Optima" w:hAnsi="Optima" w:cs="Arial"/>
          <w:color w:val="000000"/>
          <w:sz w:val="22"/>
          <w:szCs w:val="22"/>
        </w:rPr>
        <w:t xml:space="preserve"> </w:t>
      </w:r>
      <w:r w:rsidRPr="007D5FC4">
        <w:rPr>
          <w:rFonts w:ascii="Optima" w:hAnsi="Optima" w:cs="Arial"/>
          <w:color w:val="000000"/>
          <w:sz w:val="22"/>
          <w:szCs w:val="22"/>
        </w:rPr>
        <w:t>the prevalence of malaria parasites was 75.0%</w:t>
      </w:r>
      <w:r w:rsidRPr="007D5FC4" w:rsidDel="00B0105F">
        <w:rPr>
          <w:rFonts w:ascii="Optima" w:hAnsi="Optima" w:cs="Arial"/>
          <w:color w:val="000000"/>
          <w:sz w:val="22"/>
          <w:szCs w:val="22"/>
        </w:rPr>
        <w:t xml:space="preserve"> </w:t>
      </w:r>
      <w:r w:rsidRPr="007D5FC4">
        <w:rPr>
          <w:rFonts w:ascii="Optima" w:hAnsi="Optima" w:cs="Arial"/>
          <w:color w:val="000000"/>
          <w:sz w:val="22"/>
          <w:szCs w:val="22"/>
        </w:rPr>
        <w:t>at the end of the wet season (EWS) and 43.4% at the end of the dry season (EDS) (Figure S1</w:t>
      </w:r>
      <w:r w:rsidR="006752CC">
        <w:rPr>
          <w:rFonts w:ascii="Optima" w:hAnsi="Optima" w:cs="Arial"/>
          <w:color w:val="000000"/>
          <w:sz w:val="22"/>
          <w:szCs w:val="22"/>
        </w:rPr>
        <w:t>, Tiedje 2017</w:t>
      </w:r>
      <w:r w:rsidRPr="007D5FC4">
        <w:rPr>
          <w:rFonts w:ascii="Optima" w:hAnsi="Optima" w:cs="Arial"/>
          <w:color w:val="000000"/>
          <w:sz w:val="22"/>
          <w:szCs w:val="22"/>
        </w:rPr>
        <w:t>). Individuals of all ages</w:t>
      </w:r>
      <w:r w:rsidR="00685ABC">
        <w:rPr>
          <w:rFonts w:ascii="Optima" w:hAnsi="Optima" w:cs="Arial"/>
          <w:color w:val="000000"/>
          <w:sz w:val="22"/>
          <w:szCs w:val="22"/>
        </w:rPr>
        <w:t xml:space="preserve"> </w:t>
      </w:r>
      <w:r w:rsidRPr="007D5FC4">
        <w:rPr>
          <w:rFonts w:ascii="Optima" w:hAnsi="Optima" w:cs="Arial"/>
          <w:color w:val="000000"/>
          <w:sz w:val="22"/>
          <w:szCs w:val="22"/>
        </w:rPr>
        <w:t xml:space="preserve">harbored asymptomatic </w:t>
      </w:r>
      <w:r w:rsidRPr="007D5FC4">
        <w:rPr>
          <w:rFonts w:ascii="Optima" w:hAnsi="Optima" w:cs="Arial"/>
          <w:i/>
          <w:color w:val="000000"/>
          <w:sz w:val="22"/>
          <w:szCs w:val="22"/>
        </w:rPr>
        <w:t>P. falciparum</w:t>
      </w:r>
      <w:r w:rsidRPr="007D5FC4">
        <w:rPr>
          <w:rFonts w:ascii="Optima" w:hAnsi="Optima" w:cs="Arial"/>
          <w:color w:val="000000"/>
          <w:sz w:val="22"/>
          <w:szCs w:val="22"/>
        </w:rPr>
        <w:t xml:space="preserve"> infections at the EWS </w:t>
      </w:r>
      <w:r w:rsidR="00A514D1" w:rsidRPr="003873D9">
        <w:rPr>
          <w:rFonts w:ascii="Optima" w:hAnsi="Optima" w:cs="Arial"/>
          <w:color w:val="000000"/>
          <w:sz w:val="22"/>
          <w:szCs w:val="22"/>
        </w:rPr>
        <w:t xml:space="preserve">(range = 1-86 years) </w:t>
      </w:r>
      <w:r w:rsidRPr="003873D9">
        <w:rPr>
          <w:rFonts w:ascii="Optima" w:hAnsi="Optima" w:cs="Arial"/>
          <w:color w:val="000000"/>
          <w:sz w:val="22"/>
          <w:szCs w:val="22"/>
        </w:rPr>
        <w:t>and EDS (range = 1-82 years).</w:t>
      </w:r>
      <w:r w:rsidRPr="007D5FC4">
        <w:rPr>
          <w:rFonts w:ascii="Optima" w:hAnsi="Optima" w:cs="Arial"/>
          <w:color w:val="000000"/>
          <w:sz w:val="22"/>
          <w:szCs w:val="22"/>
        </w:rPr>
        <w:t xml:space="preserve"> </w:t>
      </w:r>
      <w:r w:rsidRPr="007D5FC4">
        <w:rPr>
          <w:rFonts w:ascii="Optima" w:hAnsi="Optima"/>
          <w:sz w:val="22"/>
          <w:szCs w:val="22"/>
        </w:rPr>
        <w:t xml:space="preserve">The demographic characteristics of the individuals in the cohort are presented in Supplementary Table X. </w:t>
      </w:r>
      <w:r w:rsidRPr="007D5FC4">
        <w:rPr>
          <w:rFonts w:ascii="Optima" w:hAnsi="Optima" w:cs="Arial"/>
          <w:color w:val="000000"/>
          <w:sz w:val="22"/>
          <w:szCs w:val="22"/>
        </w:rPr>
        <w:t xml:space="preserve">To explore seasonal, age-specific and temporal patterns of </w:t>
      </w:r>
      <w:r w:rsidRPr="007D5FC4">
        <w:rPr>
          <w:rFonts w:ascii="Optima" w:hAnsi="Optima" w:cs="Arial"/>
          <w:i/>
          <w:color w:val="000000"/>
          <w:sz w:val="22"/>
          <w:szCs w:val="22"/>
        </w:rPr>
        <w:t>var</w:t>
      </w:r>
      <w:r w:rsidRPr="007D5FC4">
        <w:rPr>
          <w:rFonts w:ascii="Optima" w:hAnsi="Optima" w:cs="Arial"/>
          <w:color w:val="000000"/>
          <w:sz w:val="22"/>
          <w:szCs w:val="22"/>
        </w:rPr>
        <w:t xml:space="preserve"> diversity we sequenced the conserved DBL</w:t>
      </w:r>
      <w:r w:rsidRPr="002C5012">
        <w:rPr>
          <w:rFonts w:ascii="Times New Roman" w:hAnsi="Times New Roman" w:cs="Times New Roman"/>
          <w:sz w:val="22"/>
          <w:szCs w:val="22"/>
        </w:rPr>
        <w:t>α</w:t>
      </w:r>
      <w:r w:rsidRPr="007D5FC4">
        <w:rPr>
          <w:rFonts w:ascii="Optima" w:hAnsi="Optima" w:cs="Arial"/>
          <w:color w:val="000000"/>
          <w:sz w:val="22"/>
          <w:szCs w:val="22"/>
        </w:rPr>
        <w:t xml:space="preserve"> domain of the </w:t>
      </w:r>
      <w:r w:rsidRPr="007D5FC4">
        <w:rPr>
          <w:rFonts w:ascii="Optima" w:hAnsi="Optima" w:cs="Arial"/>
          <w:i/>
          <w:color w:val="000000"/>
          <w:sz w:val="22"/>
          <w:szCs w:val="22"/>
        </w:rPr>
        <w:t>var</w:t>
      </w:r>
      <w:r w:rsidRPr="007D5FC4">
        <w:rPr>
          <w:rFonts w:ascii="Optima" w:hAnsi="Optima" w:cs="Arial"/>
          <w:color w:val="000000"/>
          <w:sz w:val="22"/>
          <w:szCs w:val="22"/>
        </w:rPr>
        <w:t xml:space="preserve"> genes of </w:t>
      </w:r>
      <w:r w:rsidRPr="007D5FC4">
        <w:rPr>
          <w:rFonts w:ascii="Optima" w:hAnsi="Optima" w:cs="Arial"/>
          <w:i/>
          <w:color w:val="000000"/>
          <w:sz w:val="22"/>
          <w:szCs w:val="22"/>
        </w:rPr>
        <w:t xml:space="preserve">P. falciparum </w:t>
      </w:r>
      <w:r w:rsidRPr="007D5FC4">
        <w:rPr>
          <w:rFonts w:ascii="Optima" w:hAnsi="Optima" w:cs="Arial"/>
          <w:color w:val="000000"/>
          <w:sz w:val="22"/>
          <w:szCs w:val="22"/>
        </w:rPr>
        <w:t xml:space="preserve">isolates collected from 1,099 infected residents of Bongo (see </w:t>
      </w:r>
      <w:proofErr w:type="spellStart"/>
      <w:r w:rsidR="00B070A8" w:rsidRPr="002C5012">
        <w:rPr>
          <w:rFonts w:ascii="Optima" w:hAnsi="Optima" w:cs="Arial"/>
          <w:color w:val="000000"/>
          <w:sz w:val="22"/>
          <w:szCs w:val="22"/>
        </w:rPr>
        <w:t>Supp</w:t>
      </w:r>
      <w:proofErr w:type="spellEnd"/>
      <w:r w:rsidR="00B070A8" w:rsidRPr="007D5FC4">
        <w:rPr>
          <w:rFonts w:ascii="Optima" w:hAnsi="Optima" w:cs="Arial"/>
          <w:color w:val="000000"/>
          <w:sz w:val="22"/>
          <w:szCs w:val="22"/>
        </w:rPr>
        <w:t xml:space="preserve"> </w:t>
      </w:r>
      <w:r w:rsidRPr="007D5FC4">
        <w:rPr>
          <w:rFonts w:ascii="Optima" w:hAnsi="Optima" w:cs="Arial"/>
          <w:color w:val="000000"/>
          <w:sz w:val="22"/>
          <w:szCs w:val="22"/>
        </w:rPr>
        <w:t xml:space="preserve">for sequencing details). </w:t>
      </w:r>
      <w:r w:rsidRPr="007D5FC4">
        <w:rPr>
          <w:rFonts w:ascii="Optima" w:hAnsi="Optima"/>
          <w:i/>
          <w:sz w:val="22"/>
          <w:szCs w:val="22"/>
        </w:rPr>
        <w:t>Var</w:t>
      </w:r>
      <w:r w:rsidRPr="007D5FC4">
        <w:rPr>
          <w:rFonts w:ascii="Optima" w:hAnsi="Optima"/>
          <w:sz w:val="22"/>
          <w:szCs w:val="22"/>
        </w:rPr>
        <w:t xml:space="preserve"> </w:t>
      </w:r>
      <w:r w:rsidR="001B0AE5" w:rsidRPr="002C5012">
        <w:rPr>
          <w:rFonts w:ascii="Optima" w:hAnsi="Optima" w:cs="Arial"/>
          <w:color w:val="000000"/>
          <w:sz w:val="22"/>
          <w:szCs w:val="22"/>
        </w:rPr>
        <w:t>DBL</w:t>
      </w:r>
      <w:r w:rsidR="001B0AE5" w:rsidRPr="002C5012">
        <w:rPr>
          <w:rFonts w:ascii="Times New Roman" w:hAnsi="Times New Roman" w:cs="Times New Roman"/>
          <w:color w:val="000000"/>
          <w:sz w:val="22"/>
          <w:szCs w:val="22"/>
        </w:rPr>
        <w:t>α</w:t>
      </w:r>
      <w:r w:rsidRPr="007D5FC4">
        <w:rPr>
          <w:rFonts w:ascii="Optima" w:hAnsi="Optima"/>
          <w:sz w:val="22"/>
          <w:szCs w:val="22"/>
        </w:rPr>
        <w:t xml:space="preserve"> diversity in this cohort was characterized at both the population level and by the </w:t>
      </w:r>
      <w:r w:rsidRPr="007D5FC4">
        <w:rPr>
          <w:rFonts w:ascii="Optima" w:hAnsi="Optima"/>
          <w:i/>
          <w:sz w:val="22"/>
          <w:szCs w:val="22"/>
        </w:rPr>
        <w:t xml:space="preserve">P. falciparum </w:t>
      </w:r>
      <w:r w:rsidRPr="007D5FC4">
        <w:rPr>
          <w:rFonts w:ascii="Optima" w:hAnsi="Optima"/>
          <w:sz w:val="22"/>
          <w:szCs w:val="22"/>
        </w:rPr>
        <w:t xml:space="preserve">isolate from an individual in each season and over time. </w:t>
      </w:r>
      <w:r w:rsidR="00CC4FDB">
        <w:rPr>
          <w:rFonts w:ascii="Optima" w:hAnsi="Optima"/>
          <w:sz w:val="22"/>
          <w:szCs w:val="22"/>
        </w:rPr>
        <w:t xml:space="preserve"> </w:t>
      </w:r>
    </w:p>
    <w:p w14:paraId="18B2400B" w14:textId="77777777" w:rsidR="001830BB" w:rsidRPr="007D5FC4" w:rsidRDefault="001830BB" w:rsidP="00602075">
      <w:pPr>
        <w:spacing w:line="276" w:lineRule="auto"/>
        <w:jc w:val="both"/>
        <w:textAlignment w:val="baseline"/>
        <w:rPr>
          <w:rFonts w:ascii="Optima" w:hAnsi="Optima" w:cs="Arial"/>
          <w:color w:val="000000"/>
        </w:rPr>
      </w:pPr>
    </w:p>
    <w:p w14:paraId="2039AB7A" w14:textId="78C6AD9F" w:rsidR="0060668C" w:rsidRPr="0060668C" w:rsidRDefault="0060668C" w:rsidP="00602075">
      <w:pPr>
        <w:spacing w:line="276" w:lineRule="auto"/>
        <w:jc w:val="both"/>
        <w:rPr>
          <w:rFonts w:ascii="Optima" w:hAnsi="Optima"/>
          <w:b/>
          <w:sz w:val="22"/>
          <w:szCs w:val="22"/>
        </w:rPr>
      </w:pPr>
      <w:r>
        <w:rPr>
          <w:rFonts w:ascii="Optima" w:hAnsi="Optima"/>
          <w:b/>
          <w:sz w:val="22"/>
          <w:szCs w:val="22"/>
        </w:rPr>
        <w:t>Genetic complexity of the</w:t>
      </w:r>
      <w:r w:rsidR="00DA1BFC">
        <w:rPr>
          <w:rFonts w:ascii="Optima" w:hAnsi="Optima"/>
          <w:b/>
          <w:sz w:val="22"/>
          <w:szCs w:val="22"/>
        </w:rPr>
        <w:t xml:space="preserve"> </w:t>
      </w:r>
      <w:r w:rsidR="00DA1BFC">
        <w:rPr>
          <w:rFonts w:ascii="Optima" w:hAnsi="Optima"/>
          <w:b/>
          <w:i/>
          <w:sz w:val="22"/>
          <w:szCs w:val="22"/>
        </w:rPr>
        <w:t>var</w:t>
      </w:r>
      <w:r>
        <w:rPr>
          <w:rFonts w:ascii="Optima" w:hAnsi="Optima"/>
          <w:b/>
          <w:sz w:val="22"/>
          <w:szCs w:val="22"/>
        </w:rPr>
        <w:t xml:space="preserve"> system</w:t>
      </w:r>
      <w:r w:rsidR="00F769CA">
        <w:rPr>
          <w:rFonts w:ascii="Optima" w:hAnsi="Optima"/>
          <w:b/>
          <w:sz w:val="22"/>
          <w:szCs w:val="22"/>
        </w:rPr>
        <w:t xml:space="preserve"> in Bongo</w:t>
      </w:r>
    </w:p>
    <w:p w14:paraId="5A9F8AF2" w14:textId="277D16B4" w:rsidR="00F558E4" w:rsidRDefault="00950B19" w:rsidP="00602075">
      <w:pPr>
        <w:spacing w:line="276" w:lineRule="auto"/>
        <w:jc w:val="both"/>
        <w:rPr>
          <w:rFonts w:ascii="Optima" w:hAnsi="Optima" w:cs="Arial"/>
          <w:color w:val="000000"/>
          <w:sz w:val="22"/>
          <w:szCs w:val="22"/>
        </w:rPr>
      </w:pPr>
      <w:r w:rsidRPr="007D5FC4">
        <w:rPr>
          <w:rFonts w:ascii="Optima" w:hAnsi="Optima" w:cs="Arial"/>
          <w:color w:val="000000"/>
          <w:sz w:val="22"/>
          <w:szCs w:val="22"/>
        </w:rPr>
        <w:t xml:space="preserve">We aimed to understand whether there </w:t>
      </w:r>
      <w:r w:rsidR="00DF386E">
        <w:rPr>
          <w:rFonts w:ascii="Optima" w:hAnsi="Optima" w:cs="Arial"/>
          <w:color w:val="000000"/>
          <w:sz w:val="22"/>
          <w:szCs w:val="22"/>
        </w:rPr>
        <w:t xml:space="preserve">were significant changes in the population genetics of </w:t>
      </w:r>
      <w:r w:rsidR="00DF386E" w:rsidRPr="00F72B41">
        <w:rPr>
          <w:rFonts w:ascii="Optima" w:hAnsi="Optima" w:cs="Arial"/>
          <w:i/>
          <w:color w:val="000000"/>
          <w:sz w:val="22"/>
          <w:szCs w:val="22"/>
        </w:rPr>
        <w:t>var</w:t>
      </w:r>
      <w:r w:rsidR="00DF386E">
        <w:rPr>
          <w:rFonts w:ascii="Optima" w:hAnsi="Optima" w:cs="Arial"/>
          <w:color w:val="000000"/>
          <w:sz w:val="22"/>
          <w:szCs w:val="22"/>
        </w:rPr>
        <w:t xml:space="preserve"> genes</w:t>
      </w:r>
      <w:r w:rsidR="00FB4EA9">
        <w:rPr>
          <w:rFonts w:ascii="Optima" w:hAnsi="Optima" w:cs="Arial"/>
          <w:color w:val="000000"/>
          <w:sz w:val="22"/>
          <w:szCs w:val="22"/>
        </w:rPr>
        <w:t xml:space="preserve"> </w:t>
      </w:r>
      <w:r w:rsidRPr="007D5FC4">
        <w:rPr>
          <w:rFonts w:ascii="Optima" w:hAnsi="Optima" w:cs="Arial"/>
          <w:color w:val="000000"/>
          <w:sz w:val="22"/>
          <w:szCs w:val="22"/>
        </w:rPr>
        <w:t>at the EDS</w:t>
      </w:r>
      <w:r w:rsidR="00DF386E">
        <w:rPr>
          <w:rFonts w:ascii="Optima" w:hAnsi="Optima" w:cs="Arial"/>
          <w:color w:val="000000"/>
          <w:sz w:val="22"/>
          <w:szCs w:val="22"/>
        </w:rPr>
        <w:t xml:space="preserve"> compared to the </w:t>
      </w:r>
      <w:r w:rsidR="00CC4FDB">
        <w:rPr>
          <w:rFonts w:ascii="Optima" w:hAnsi="Optima" w:cs="Arial"/>
          <w:color w:val="000000"/>
          <w:sz w:val="22"/>
          <w:szCs w:val="22"/>
        </w:rPr>
        <w:t>preceding</w:t>
      </w:r>
      <w:r w:rsidR="00DF386E">
        <w:rPr>
          <w:rFonts w:ascii="Optima" w:hAnsi="Optima" w:cs="Arial"/>
          <w:color w:val="000000"/>
          <w:sz w:val="22"/>
          <w:szCs w:val="22"/>
        </w:rPr>
        <w:t xml:space="preserve"> </w:t>
      </w:r>
      <w:r w:rsidR="00165FE9">
        <w:rPr>
          <w:rFonts w:ascii="Optima" w:hAnsi="Optima" w:cs="Arial"/>
          <w:color w:val="000000"/>
          <w:sz w:val="22"/>
          <w:szCs w:val="22"/>
        </w:rPr>
        <w:t>EWS</w:t>
      </w:r>
      <w:r w:rsidR="00FB4EA9">
        <w:rPr>
          <w:rFonts w:ascii="Optima" w:hAnsi="Optima" w:cs="Arial"/>
          <w:color w:val="000000"/>
          <w:sz w:val="22"/>
          <w:szCs w:val="22"/>
        </w:rPr>
        <w:t xml:space="preserve"> </w:t>
      </w:r>
      <w:r w:rsidRPr="007D5FC4">
        <w:rPr>
          <w:rFonts w:ascii="Optima" w:hAnsi="Optima" w:cs="Arial"/>
          <w:color w:val="000000"/>
          <w:sz w:val="22"/>
          <w:szCs w:val="22"/>
        </w:rPr>
        <w:t xml:space="preserve">since the </w:t>
      </w:r>
      <w:r w:rsidRPr="007D5FC4">
        <w:rPr>
          <w:rFonts w:ascii="Optima" w:hAnsi="Optima" w:cs="Arial"/>
          <w:i/>
          <w:color w:val="000000"/>
          <w:sz w:val="22"/>
          <w:szCs w:val="22"/>
        </w:rPr>
        <w:t xml:space="preserve">P. falciparum </w:t>
      </w:r>
      <w:r w:rsidRPr="007D5FC4">
        <w:rPr>
          <w:rFonts w:ascii="Optima" w:hAnsi="Optima" w:cs="Arial"/>
          <w:color w:val="000000"/>
          <w:sz w:val="22"/>
          <w:szCs w:val="22"/>
        </w:rPr>
        <w:t xml:space="preserve">reservoir that survives through the </w:t>
      </w:r>
      <w:r w:rsidR="00DF386E">
        <w:rPr>
          <w:rFonts w:ascii="Optima" w:hAnsi="Optima" w:cs="Arial"/>
          <w:color w:val="000000"/>
          <w:sz w:val="22"/>
          <w:szCs w:val="22"/>
        </w:rPr>
        <w:t xml:space="preserve">7 month </w:t>
      </w:r>
      <w:r w:rsidRPr="007D5FC4">
        <w:rPr>
          <w:rFonts w:ascii="Optima" w:hAnsi="Optima" w:cs="Arial"/>
          <w:color w:val="000000"/>
          <w:sz w:val="22"/>
          <w:szCs w:val="22"/>
        </w:rPr>
        <w:t xml:space="preserve">dry season among asymptomatic carriers will </w:t>
      </w:r>
      <w:r w:rsidRPr="007D5FC4">
        <w:rPr>
          <w:rFonts w:ascii="Optima" w:hAnsi="Optima"/>
          <w:sz w:val="22"/>
          <w:szCs w:val="22"/>
        </w:rPr>
        <w:t>reinitiate transmission when mosquito populations re-emerge. Our findings show</w:t>
      </w:r>
      <w:r w:rsidR="00DF386E">
        <w:rPr>
          <w:rFonts w:ascii="Optima" w:hAnsi="Optima"/>
          <w:sz w:val="22"/>
          <w:szCs w:val="22"/>
        </w:rPr>
        <w:t>ed</w:t>
      </w:r>
      <w:r w:rsidRPr="007D5FC4">
        <w:rPr>
          <w:rFonts w:ascii="Optima" w:hAnsi="Optima"/>
          <w:sz w:val="22"/>
          <w:szCs w:val="22"/>
        </w:rPr>
        <w:t xml:space="preserve"> that despite a significant reduction in the prevalence of asymptomatic infection from the EWS to the EDS (</w:t>
      </w:r>
      <w:r w:rsidR="008D468B">
        <w:rPr>
          <w:rFonts w:ascii="Optima" w:hAnsi="Optima"/>
          <w:sz w:val="22"/>
          <w:szCs w:val="22"/>
        </w:rPr>
        <w:t xml:space="preserve">from </w:t>
      </w:r>
      <w:r w:rsidRPr="007D5FC4">
        <w:rPr>
          <w:rFonts w:ascii="Optima" w:hAnsi="Optima"/>
          <w:sz w:val="22"/>
          <w:szCs w:val="22"/>
        </w:rPr>
        <w:t xml:space="preserve">75.0% to 43.4%, </w:t>
      </w:r>
      <w:r w:rsidRPr="007D5FC4">
        <w:rPr>
          <w:rFonts w:ascii="Optima" w:hAnsi="Optima"/>
          <w:i/>
          <w:sz w:val="22"/>
          <w:szCs w:val="22"/>
        </w:rPr>
        <w:t xml:space="preserve">p </w:t>
      </w:r>
      <w:r w:rsidRPr="007D5FC4">
        <w:rPr>
          <w:rFonts w:ascii="Optima" w:hAnsi="Optima"/>
          <w:sz w:val="22"/>
          <w:szCs w:val="22"/>
        </w:rPr>
        <w:t xml:space="preserve">&lt; 0.001), </w:t>
      </w:r>
      <w:r w:rsidR="008E5C40" w:rsidRPr="00F95F28">
        <w:rPr>
          <w:rFonts w:ascii="Optima" w:hAnsi="Optima"/>
          <w:sz w:val="22"/>
          <w:szCs w:val="22"/>
        </w:rPr>
        <w:t xml:space="preserve">total </w:t>
      </w:r>
      <w:r w:rsidRPr="00F95F28">
        <w:rPr>
          <w:rFonts w:ascii="Optima" w:hAnsi="Optima"/>
          <w:i/>
          <w:sz w:val="22"/>
          <w:szCs w:val="22"/>
        </w:rPr>
        <w:t>var</w:t>
      </w:r>
      <w:r w:rsidR="00291CEF" w:rsidRPr="00F95F28">
        <w:rPr>
          <w:rFonts w:ascii="Optima" w:hAnsi="Optima" w:cs="Arial"/>
          <w:color w:val="000000"/>
          <w:sz w:val="22"/>
          <w:szCs w:val="22"/>
        </w:rPr>
        <w:t xml:space="preserve"> DBL</w:t>
      </w:r>
      <w:r w:rsidR="00291CEF" w:rsidRPr="00F95F28">
        <w:rPr>
          <w:rFonts w:ascii="Times New Roman" w:hAnsi="Times New Roman" w:cs="Times New Roman"/>
          <w:color w:val="000000"/>
          <w:sz w:val="22"/>
          <w:szCs w:val="22"/>
        </w:rPr>
        <w:t>α</w:t>
      </w:r>
      <w:r w:rsidR="00291CEF" w:rsidRPr="00F95F28" w:rsidDel="00291CEF">
        <w:rPr>
          <w:rFonts w:ascii="Optima" w:hAnsi="Optima"/>
          <w:i/>
          <w:sz w:val="22"/>
          <w:szCs w:val="22"/>
        </w:rPr>
        <w:t xml:space="preserve"> </w:t>
      </w:r>
      <w:r w:rsidRPr="00F95F28">
        <w:rPr>
          <w:rFonts w:ascii="Optima" w:hAnsi="Optima"/>
          <w:sz w:val="22"/>
          <w:szCs w:val="22"/>
        </w:rPr>
        <w:t xml:space="preserve">diversity </w:t>
      </w:r>
      <w:commentRangeStart w:id="2"/>
      <w:r w:rsidRPr="00F95F28">
        <w:rPr>
          <w:rFonts w:ascii="Optima" w:hAnsi="Optima"/>
          <w:sz w:val="22"/>
          <w:szCs w:val="22"/>
        </w:rPr>
        <w:t xml:space="preserve">remained strikingly high </w:t>
      </w:r>
      <w:commentRangeEnd w:id="2"/>
      <w:r w:rsidR="007D5BB6">
        <w:rPr>
          <w:rStyle w:val="CommentReference"/>
          <w:rFonts w:ascii="Verdana" w:eastAsia="Times New Roman" w:hAnsi="Verdana" w:cs="Times New Roman"/>
        </w:rPr>
        <w:commentReference w:id="2"/>
      </w:r>
      <w:r w:rsidR="00886441" w:rsidRPr="00F95F28">
        <w:rPr>
          <w:rFonts w:ascii="Optima" w:hAnsi="Optima"/>
          <w:sz w:val="22"/>
          <w:szCs w:val="22"/>
        </w:rPr>
        <w:t>(33,617</w:t>
      </w:r>
      <w:r w:rsidR="00886441" w:rsidRPr="00F95F28">
        <w:rPr>
          <w:rFonts w:ascii="Optima" w:hAnsi="Optima" w:cs="Arial"/>
          <w:color w:val="000000"/>
          <w:sz w:val="22"/>
          <w:szCs w:val="22"/>
        </w:rPr>
        <w:t xml:space="preserve"> unique </w:t>
      </w:r>
      <w:r w:rsidR="00291CEF" w:rsidRPr="00F95F28">
        <w:rPr>
          <w:rFonts w:ascii="Optima" w:hAnsi="Optima" w:cs="Arial"/>
          <w:color w:val="000000"/>
          <w:sz w:val="22"/>
          <w:szCs w:val="22"/>
        </w:rPr>
        <w:t>DBL</w:t>
      </w:r>
      <w:r w:rsidR="00291CEF" w:rsidRPr="00F95F28">
        <w:rPr>
          <w:rFonts w:ascii="Times New Roman" w:hAnsi="Times New Roman" w:cs="Times New Roman"/>
          <w:color w:val="000000"/>
          <w:sz w:val="22"/>
          <w:szCs w:val="22"/>
        </w:rPr>
        <w:t>α</w:t>
      </w:r>
      <w:r w:rsidR="00886441" w:rsidRPr="00F95F28">
        <w:rPr>
          <w:rFonts w:ascii="Optima" w:hAnsi="Optima"/>
          <w:sz w:val="22"/>
          <w:szCs w:val="22"/>
        </w:rPr>
        <w:t xml:space="preserve"> types EWS to </w:t>
      </w:r>
      <w:r w:rsidR="00886441" w:rsidRPr="00F95F28">
        <w:rPr>
          <w:rFonts w:ascii="Optima" w:hAnsi="Optima" w:cs="Arial"/>
          <w:color w:val="000000"/>
          <w:sz w:val="22"/>
          <w:szCs w:val="22"/>
        </w:rPr>
        <w:t xml:space="preserve">26,078 unique </w:t>
      </w:r>
      <w:r w:rsidR="00291CEF" w:rsidRPr="00F95F28">
        <w:rPr>
          <w:rFonts w:ascii="Optima" w:hAnsi="Optima" w:cs="Arial"/>
          <w:color w:val="000000"/>
          <w:sz w:val="22"/>
          <w:szCs w:val="22"/>
        </w:rPr>
        <w:t>DBL</w:t>
      </w:r>
      <w:r w:rsidR="00291CEF" w:rsidRPr="00F95F28">
        <w:rPr>
          <w:rFonts w:ascii="Times New Roman" w:hAnsi="Times New Roman" w:cs="Times New Roman"/>
          <w:color w:val="000000"/>
          <w:sz w:val="22"/>
          <w:szCs w:val="22"/>
        </w:rPr>
        <w:t>α</w:t>
      </w:r>
      <w:r w:rsidR="00886441" w:rsidRPr="00F95F28">
        <w:rPr>
          <w:rFonts w:ascii="Optima" w:hAnsi="Optima"/>
          <w:sz w:val="22"/>
          <w:szCs w:val="22"/>
        </w:rPr>
        <w:t xml:space="preserve"> types at the EDS)</w:t>
      </w:r>
      <w:r w:rsidR="00886441" w:rsidRPr="007D5FC4">
        <w:rPr>
          <w:rFonts w:ascii="Optima" w:hAnsi="Optima"/>
          <w:sz w:val="22"/>
          <w:szCs w:val="22"/>
        </w:rPr>
        <w:t xml:space="preserve"> </w:t>
      </w:r>
      <w:r w:rsidRPr="007D5FC4">
        <w:rPr>
          <w:rFonts w:ascii="Optima" w:hAnsi="Optima"/>
          <w:sz w:val="22"/>
          <w:szCs w:val="22"/>
        </w:rPr>
        <w:t xml:space="preserve">and </w:t>
      </w:r>
      <w:commentRangeStart w:id="3"/>
      <w:r w:rsidR="00D82669" w:rsidRPr="007D5FC4">
        <w:rPr>
          <w:rFonts w:ascii="Optima" w:hAnsi="Optima"/>
          <w:sz w:val="22"/>
          <w:szCs w:val="22"/>
        </w:rPr>
        <w:t xml:space="preserve">infection complexity </w:t>
      </w:r>
      <w:commentRangeEnd w:id="3"/>
      <w:r w:rsidR="007D5BB6">
        <w:rPr>
          <w:rStyle w:val="CommentReference"/>
          <w:rFonts w:ascii="Verdana" w:eastAsia="Times New Roman" w:hAnsi="Verdana" w:cs="Times New Roman"/>
        </w:rPr>
        <w:commentReference w:id="3"/>
      </w:r>
      <w:commentRangeStart w:id="4"/>
      <w:r w:rsidRPr="007D5FC4">
        <w:rPr>
          <w:rFonts w:ascii="Optima" w:hAnsi="Optima"/>
          <w:sz w:val="22"/>
          <w:szCs w:val="22"/>
        </w:rPr>
        <w:t xml:space="preserve">was not </w:t>
      </w:r>
      <w:r w:rsidR="00DF386E">
        <w:rPr>
          <w:rFonts w:ascii="Optima" w:hAnsi="Optima"/>
          <w:sz w:val="22"/>
          <w:szCs w:val="22"/>
        </w:rPr>
        <w:t>greatly</w:t>
      </w:r>
      <w:r w:rsidR="00CC4FDB">
        <w:rPr>
          <w:rFonts w:ascii="Optima" w:hAnsi="Optima"/>
          <w:sz w:val="22"/>
          <w:szCs w:val="22"/>
        </w:rPr>
        <w:t xml:space="preserve"> </w:t>
      </w:r>
      <w:r w:rsidRPr="007D5FC4">
        <w:rPr>
          <w:rFonts w:ascii="Optima" w:hAnsi="Optima"/>
          <w:sz w:val="22"/>
          <w:szCs w:val="22"/>
        </w:rPr>
        <w:t xml:space="preserve">reduced </w:t>
      </w:r>
      <w:commentRangeEnd w:id="4"/>
      <w:r w:rsidR="007D5BB6">
        <w:rPr>
          <w:rStyle w:val="CommentReference"/>
          <w:rFonts w:ascii="Verdana" w:eastAsia="Times New Roman" w:hAnsi="Verdana" w:cs="Times New Roman"/>
        </w:rPr>
        <w:commentReference w:id="4"/>
      </w:r>
      <w:r w:rsidR="00D82669" w:rsidRPr="007D5FC4">
        <w:rPr>
          <w:rFonts w:ascii="Optima" w:hAnsi="Optima"/>
          <w:sz w:val="22"/>
          <w:szCs w:val="22"/>
        </w:rPr>
        <w:t>(</w:t>
      </w:r>
      <w:r w:rsidR="0046417B" w:rsidRPr="007D5FC4">
        <w:rPr>
          <w:rFonts w:ascii="Optima" w:hAnsi="Optima"/>
          <w:sz w:val="22"/>
          <w:szCs w:val="22"/>
        </w:rPr>
        <w:t xml:space="preserve">83.4% and 79.5% </w:t>
      </w:r>
      <w:r w:rsidR="004F114D">
        <w:rPr>
          <w:rFonts w:ascii="Optima" w:hAnsi="Optima"/>
          <w:sz w:val="22"/>
          <w:szCs w:val="22"/>
        </w:rPr>
        <w:t>complex</w:t>
      </w:r>
      <w:r w:rsidR="0046417B" w:rsidRPr="007D5FC4">
        <w:rPr>
          <w:rFonts w:ascii="Optima" w:hAnsi="Optima"/>
          <w:sz w:val="22"/>
          <w:szCs w:val="22"/>
        </w:rPr>
        <w:t xml:space="preserve"> asymptomatic infections</w:t>
      </w:r>
      <w:r w:rsidR="00EC5F9B" w:rsidRPr="007D5FC4">
        <w:rPr>
          <w:rFonts w:ascii="Optima" w:hAnsi="Optima"/>
          <w:sz w:val="22"/>
          <w:szCs w:val="22"/>
        </w:rPr>
        <w:t xml:space="preserve"> at the</w:t>
      </w:r>
      <w:r w:rsidR="0046417B" w:rsidRPr="007D5FC4">
        <w:rPr>
          <w:rFonts w:ascii="Optima" w:hAnsi="Optima"/>
          <w:sz w:val="22"/>
          <w:szCs w:val="22"/>
        </w:rPr>
        <w:t xml:space="preserve"> EWS and EDS, respectively</w:t>
      </w:r>
      <w:r w:rsidR="00C7165E" w:rsidRPr="002C5012">
        <w:rPr>
          <w:rFonts w:ascii="Optima" w:hAnsi="Optima"/>
          <w:sz w:val="22"/>
          <w:szCs w:val="22"/>
        </w:rPr>
        <w:t xml:space="preserve">, </w:t>
      </w:r>
      <w:r w:rsidR="00C7165E" w:rsidRPr="002C5012">
        <w:rPr>
          <w:rFonts w:ascii="Optima" w:hAnsi="Optima"/>
          <w:i/>
          <w:sz w:val="22"/>
          <w:szCs w:val="22"/>
        </w:rPr>
        <w:t xml:space="preserve">p </w:t>
      </w:r>
      <w:r w:rsidR="00C7165E" w:rsidRPr="002C5012">
        <w:rPr>
          <w:rFonts w:ascii="Optima" w:hAnsi="Optima"/>
          <w:sz w:val="22"/>
          <w:szCs w:val="22"/>
        </w:rPr>
        <w:t>= 0.052</w:t>
      </w:r>
      <w:r w:rsidR="0046417B" w:rsidRPr="007D5FC4">
        <w:rPr>
          <w:rFonts w:ascii="Optima" w:hAnsi="Optima"/>
          <w:sz w:val="22"/>
          <w:szCs w:val="22"/>
        </w:rPr>
        <w:t xml:space="preserve">) </w:t>
      </w:r>
      <w:r w:rsidRPr="007D5FC4">
        <w:rPr>
          <w:rFonts w:ascii="Optima" w:hAnsi="Optima"/>
          <w:sz w:val="22"/>
          <w:szCs w:val="22"/>
        </w:rPr>
        <w:t xml:space="preserve">even after approximately seven months of limited to no malaria transmission between seasons. </w:t>
      </w:r>
      <w:r w:rsidR="00660AB4" w:rsidRPr="007D5FC4">
        <w:rPr>
          <w:rFonts w:ascii="Optima" w:hAnsi="Optima"/>
          <w:sz w:val="22"/>
          <w:szCs w:val="22"/>
        </w:rPr>
        <w:t>We ne</w:t>
      </w:r>
      <w:r w:rsidR="00E155A7" w:rsidRPr="007D5FC4">
        <w:rPr>
          <w:rFonts w:ascii="Optima" w:hAnsi="Optima"/>
          <w:sz w:val="22"/>
          <w:szCs w:val="22"/>
        </w:rPr>
        <w:t xml:space="preserve">xt examined whether there was a </w:t>
      </w:r>
      <w:r w:rsidR="00DB6ECE">
        <w:rPr>
          <w:rFonts w:ascii="Optima" w:hAnsi="Optima"/>
          <w:sz w:val="22"/>
          <w:szCs w:val="22"/>
        </w:rPr>
        <w:t xml:space="preserve">bottleneck in </w:t>
      </w:r>
      <w:r w:rsidR="004E35F1">
        <w:rPr>
          <w:rFonts w:ascii="Optima" w:hAnsi="Optima"/>
          <w:sz w:val="22"/>
          <w:szCs w:val="22"/>
        </w:rPr>
        <w:t xml:space="preserve">diversity as evidenced by a </w:t>
      </w:r>
      <w:r w:rsidR="00E155A7" w:rsidRPr="007D5FC4">
        <w:rPr>
          <w:rFonts w:ascii="Optima" w:hAnsi="Optima"/>
          <w:sz w:val="22"/>
          <w:szCs w:val="22"/>
        </w:rPr>
        <w:t xml:space="preserve">change in the prevalence </w:t>
      </w:r>
      <w:r w:rsidR="00660AB4" w:rsidRPr="007D5FC4">
        <w:rPr>
          <w:rFonts w:ascii="Optima" w:hAnsi="Optima"/>
          <w:sz w:val="22"/>
          <w:szCs w:val="22"/>
        </w:rPr>
        <w:t xml:space="preserve">of </w:t>
      </w:r>
      <w:r w:rsidR="00165FE9">
        <w:rPr>
          <w:rFonts w:ascii="Optima" w:hAnsi="Optima"/>
          <w:sz w:val="22"/>
          <w:szCs w:val="22"/>
        </w:rPr>
        <w:t xml:space="preserve">rare and abundant </w:t>
      </w:r>
      <w:r w:rsidR="00601107" w:rsidRPr="007D5FC4">
        <w:rPr>
          <w:rFonts w:ascii="Optima" w:hAnsi="Optima" w:cs="Arial"/>
          <w:color w:val="000000"/>
          <w:sz w:val="22"/>
          <w:szCs w:val="22"/>
        </w:rPr>
        <w:t>DBL</w:t>
      </w:r>
      <w:r w:rsidR="00601107" w:rsidRPr="007D5FC4">
        <w:rPr>
          <w:rFonts w:ascii="Times New Roman" w:hAnsi="Times New Roman" w:cs="Times New Roman"/>
          <w:color w:val="000000"/>
          <w:sz w:val="22"/>
          <w:szCs w:val="22"/>
        </w:rPr>
        <w:t>α</w:t>
      </w:r>
      <w:r w:rsidR="00165FE9">
        <w:rPr>
          <w:rFonts w:ascii="Times New Roman" w:hAnsi="Times New Roman" w:cs="Times New Roman"/>
          <w:color w:val="000000"/>
          <w:sz w:val="22"/>
          <w:szCs w:val="22"/>
        </w:rPr>
        <w:t xml:space="preserve"> </w:t>
      </w:r>
      <w:r w:rsidR="00601107" w:rsidRPr="007D5FC4">
        <w:rPr>
          <w:rFonts w:ascii="Optima" w:hAnsi="Optima" w:cs="Arial"/>
          <w:color w:val="000000"/>
          <w:sz w:val="22"/>
          <w:szCs w:val="22"/>
        </w:rPr>
        <w:t>types</w:t>
      </w:r>
      <w:r w:rsidR="00E155A7" w:rsidRPr="007D5FC4">
        <w:rPr>
          <w:rFonts w:ascii="Optima" w:hAnsi="Optima" w:cs="Arial"/>
          <w:color w:val="000000"/>
          <w:sz w:val="22"/>
          <w:szCs w:val="22"/>
        </w:rPr>
        <w:t xml:space="preserve"> between seasons</w:t>
      </w:r>
      <w:r w:rsidR="00B91AD2">
        <w:rPr>
          <w:rFonts w:ascii="Optima" w:hAnsi="Optima" w:cs="Arial"/>
          <w:color w:val="000000"/>
          <w:sz w:val="22"/>
          <w:szCs w:val="22"/>
        </w:rPr>
        <w:t>.</w:t>
      </w:r>
      <w:r w:rsidR="00CD1AEA" w:rsidRPr="007D5FC4">
        <w:rPr>
          <w:rFonts w:ascii="Optima" w:hAnsi="Optima" w:cs="Arial"/>
          <w:color w:val="000000"/>
          <w:sz w:val="22"/>
          <w:szCs w:val="22"/>
        </w:rPr>
        <w:t xml:space="preserve"> </w:t>
      </w:r>
      <w:r w:rsidR="006C5F44" w:rsidRPr="002C5012">
        <w:rPr>
          <w:rFonts w:ascii="Optima" w:hAnsi="Optima" w:cs="Arial"/>
          <w:color w:val="000000"/>
          <w:sz w:val="22"/>
          <w:szCs w:val="22"/>
        </w:rPr>
        <w:t>At both seasonal time points</w:t>
      </w:r>
      <w:ins w:id="5" w:author="Shai Pilosof" w:date="2018-05-29T08:20:00Z">
        <w:r w:rsidR="007D5BB6">
          <w:rPr>
            <w:rFonts w:ascii="Optima" w:hAnsi="Optima" w:cs="Arial"/>
            <w:color w:val="000000"/>
            <w:sz w:val="22"/>
            <w:szCs w:val="22"/>
          </w:rPr>
          <w:t>,</w:t>
        </w:r>
      </w:ins>
      <w:r w:rsidR="006C5F44" w:rsidRPr="002C5012">
        <w:rPr>
          <w:rFonts w:ascii="Optima" w:hAnsi="Optima" w:cs="Arial"/>
          <w:color w:val="000000"/>
          <w:sz w:val="22"/>
          <w:szCs w:val="22"/>
        </w:rPr>
        <w:t xml:space="preserve"> approximately half of the DBL</w:t>
      </w:r>
      <w:r w:rsidR="006C5F44" w:rsidRPr="002C5012">
        <w:rPr>
          <w:rFonts w:ascii="Times New Roman" w:hAnsi="Times New Roman" w:cs="Times New Roman"/>
          <w:color w:val="000000"/>
          <w:sz w:val="22"/>
          <w:szCs w:val="22"/>
        </w:rPr>
        <w:t>α</w:t>
      </w:r>
      <w:r w:rsidR="006C5F44" w:rsidRPr="002C5012">
        <w:rPr>
          <w:rFonts w:ascii="Optima" w:hAnsi="Optima" w:cs="Arial"/>
          <w:color w:val="000000"/>
          <w:sz w:val="22"/>
          <w:szCs w:val="22"/>
        </w:rPr>
        <w:t xml:space="preserve"> types</w:t>
      </w:r>
      <w:r w:rsidR="003B7ACF">
        <w:rPr>
          <w:rFonts w:ascii="Optima" w:hAnsi="Optima" w:cs="Arial"/>
          <w:color w:val="000000"/>
          <w:sz w:val="22"/>
          <w:szCs w:val="22"/>
        </w:rPr>
        <w:t xml:space="preserve"> were</w:t>
      </w:r>
      <w:r w:rsidR="006C5F44" w:rsidRPr="002C5012">
        <w:rPr>
          <w:rFonts w:ascii="Optima" w:hAnsi="Optima" w:cs="Arial"/>
          <w:color w:val="000000"/>
          <w:sz w:val="22"/>
          <w:szCs w:val="22"/>
        </w:rPr>
        <w:t xml:space="preserve"> </w:t>
      </w:r>
      <w:commentRangeStart w:id="6"/>
      <w:r w:rsidR="004B207B">
        <w:rPr>
          <w:rFonts w:ascii="Optima" w:hAnsi="Optima" w:cs="Arial"/>
          <w:color w:val="000000"/>
          <w:sz w:val="22"/>
          <w:szCs w:val="22"/>
        </w:rPr>
        <w:t>rare</w:t>
      </w:r>
      <w:r w:rsidR="006C5F44" w:rsidRPr="002C5012">
        <w:rPr>
          <w:rFonts w:ascii="Optima" w:hAnsi="Optima" w:cs="Arial"/>
          <w:color w:val="000000"/>
          <w:sz w:val="22"/>
          <w:szCs w:val="22"/>
        </w:rPr>
        <w:t xml:space="preserve"> </w:t>
      </w:r>
      <w:commentRangeEnd w:id="6"/>
      <w:r w:rsidR="007D5BB6">
        <w:rPr>
          <w:rStyle w:val="CommentReference"/>
          <w:rFonts w:ascii="Verdana" w:eastAsia="Times New Roman" w:hAnsi="Verdana" w:cs="Times New Roman"/>
        </w:rPr>
        <w:commentReference w:id="6"/>
      </w:r>
      <w:r w:rsidR="006C5F44" w:rsidRPr="002C5012">
        <w:rPr>
          <w:rFonts w:ascii="Optima" w:hAnsi="Optima" w:cs="Arial"/>
          <w:color w:val="000000"/>
          <w:sz w:val="22"/>
          <w:szCs w:val="22"/>
        </w:rPr>
        <w:t>and &lt;10% of the DBL</w:t>
      </w:r>
      <w:r w:rsidR="006C5F44" w:rsidRPr="002C5012">
        <w:rPr>
          <w:rFonts w:ascii="Times New Roman" w:hAnsi="Times New Roman" w:cs="Times New Roman"/>
          <w:color w:val="000000"/>
          <w:sz w:val="22"/>
          <w:szCs w:val="22"/>
        </w:rPr>
        <w:t>α</w:t>
      </w:r>
      <w:r w:rsidR="006C5F44" w:rsidRPr="002C5012">
        <w:rPr>
          <w:rFonts w:ascii="Optima" w:hAnsi="Optima" w:cs="Arial"/>
          <w:color w:val="000000"/>
          <w:sz w:val="22"/>
          <w:szCs w:val="22"/>
        </w:rPr>
        <w:t xml:space="preserve"> types were </w:t>
      </w:r>
      <w:commentRangeStart w:id="7"/>
      <w:r w:rsidR="004B207B">
        <w:rPr>
          <w:rFonts w:ascii="Optima" w:hAnsi="Optima" w:cs="Arial"/>
          <w:color w:val="000000"/>
          <w:sz w:val="22"/>
          <w:szCs w:val="22"/>
        </w:rPr>
        <w:t>abundant</w:t>
      </w:r>
      <w:r w:rsidR="006C5F44" w:rsidRPr="002C5012">
        <w:rPr>
          <w:rFonts w:ascii="Optima" w:hAnsi="Optima" w:cs="Arial"/>
          <w:color w:val="000000"/>
          <w:sz w:val="22"/>
          <w:szCs w:val="22"/>
        </w:rPr>
        <w:t xml:space="preserve"> </w:t>
      </w:r>
      <w:commentRangeEnd w:id="7"/>
      <w:r w:rsidR="007D5BB6">
        <w:rPr>
          <w:rStyle w:val="CommentReference"/>
          <w:rFonts w:ascii="Verdana" w:eastAsia="Times New Roman" w:hAnsi="Verdana" w:cs="Times New Roman"/>
        </w:rPr>
        <w:commentReference w:id="7"/>
      </w:r>
      <w:r w:rsidR="006C5F44" w:rsidRPr="002C5012">
        <w:rPr>
          <w:rFonts w:ascii="Optima" w:hAnsi="Optima" w:cs="Arial"/>
          <w:color w:val="000000"/>
          <w:sz w:val="22"/>
          <w:szCs w:val="22"/>
        </w:rPr>
        <w:t>(</w:t>
      </w:r>
      <w:proofErr w:type="spellStart"/>
      <w:r w:rsidR="006C5F44" w:rsidRPr="002C5012">
        <w:rPr>
          <w:rFonts w:ascii="Optima" w:hAnsi="Optima" w:cs="Arial"/>
          <w:color w:val="000000"/>
          <w:sz w:val="22"/>
          <w:szCs w:val="22"/>
        </w:rPr>
        <w:t>Supp</w:t>
      </w:r>
      <w:proofErr w:type="spellEnd"/>
      <w:r w:rsidR="006C5F44" w:rsidRPr="002C5012">
        <w:rPr>
          <w:rFonts w:ascii="Optima" w:hAnsi="Optima" w:cs="Arial"/>
          <w:color w:val="000000"/>
          <w:sz w:val="22"/>
          <w:szCs w:val="22"/>
        </w:rPr>
        <w:t>)</w:t>
      </w:r>
      <w:r w:rsidR="006C5F44">
        <w:rPr>
          <w:rFonts w:ascii="Optima" w:hAnsi="Optima" w:cs="Arial"/>
          <w:color w:val="000000"/>
          <w:sz w:val="22"/>
          <w:szCs w:val="22"/>
        </w:rPr>
        <w:t>.</w:t>
      </w:r>
      <w:r w:rsidR="008D468B">
        <w:rPr>
          <w:rFonts w:ascii="Optima" w:hAnsi="Optima" w:cs="Arial"/>
          <w:color w:val="000000"/>
          <w:sz w:val="22"/>
          <w:szCs w:val="22"/>
        </w:rPr>
        <w:t xml:space="preserve"> </w:t>
      </w:r>
    </w:p>
    <w:p w14:paraId="4BD8E3EE" w14:textId="77777777" w:rsidR="00F558E4" w:rsidRDefault="00F558E4" w:rsidP="00602075">
      <w:pPr>
        <w:spacing w:line="276" w:lineRule="auto"/>
        <w:jc w:val="both"/>
        <w:rPr>
          <w:rFonts w:ascii="Optima" w:hAnsi="Optima" w:cs="Arial"/>
          <w:color w:val="000000"/>
          <w:sz w:val="22"/>
          <w:szCs w:val="22"/>
        </w:rPr>
      </w:pPr>
    </w:p>
    <w:p w14:paraId="313BE5C6" w14:textId="76DB0843" w:rsidR="00971EBA" w:rsidRPr="002C5012" w:rsidRDefault="008D468B" w:rsidP="00602075">
      <w:pPr>
        <w:spacing w:line="276" w:lineRule="auto"/>
        <w:jc w:val="both"/>
        <w:rPr>
          <w:rFonts w:ascii="Optima" w:hAnsi="Optima" w:cs="Arial"/>
          <w:color w:val="000000"/>
          <w:sz w:val="22"/>
          <w:szCs w:val="22"/>
        </w:rPr>
      </w:pPr>
      <w:r>
        <w:rPr>
          <w:rFonts w:ascii="Optima" w:hAnsi="Optima" w:cs="Arial"/>
          <w:color w:val="000000"/>
          <w:sz w:val="22"/>
          <w:szCs w:val="22"/>
        </w:rPr>
        <w:t>The</w:t>
      </w:r>
      <w:r w:rsidR="00CD1AEA" w:rsidRPr="007D5FC4">
        <w:rPr>
          <w:rFonts w:ascii="Optima" w:hAnsi="Optima" w:cs="Arial"/>
          <w:color w:val="000000"/>
          <w:sz w:val="22"/>
          <w:szCs w:val="22"/>
        </w:rPr>
        <w:t xml:space="preserve"> expression of </w:t>
      </w:r>
      <w:proofErr w:type="spellStart"/>
      <w:r w:rsidR="00CD1AEA" w:rsidRPr="007D5FC4">
        <w:rPr>
          <w:rFonts w:ascii="Optima" w:hAnsi="Optima" w:cs="Arial"/>
          <w:color w:val="000000"/>
          <w:sz w:val="22"/>
          <w:szCs w:val="22"/>
        </w:rPr>
        <w:t>upsA</w:t>
      </w:r>
      <w:proofErr w:type="spellEnd"/>
      <w:r w:rsidR="00CD1AEA" w:rsidRPr="007D5FC4">
        <w:rPr>
          <w:rFonts w:ascii="Optima" w:hAnsi="Optima" w:cs="Arial"/>
          <w:color w:val="000000"/>
          <w:sz w:val="22"/>
          <w:szCs w:val="22"/>
        </w:rPr>
        <w:t xml:space="preserve"> </w:t>
      </w:r>
      <w:r w:rsidR="00CD1AEA" w:rsidRPr="007D5FC4">
        <w:rPr>
          <w:rFonts w:ascii="Optima" w:hAnsi="Optima" w:cs="Arial"/>
          <w:i/>
          <w:color w:val="000000"/>
          <w:sz w:val="22"/>
          <w:szCs w:val="22"/>
        </w:rPr>
        <w:t xml:space="preserve">var </w:t>
      </w:r>
      <w:r w:rsidR="00CD1AEA" w:rsidRPr="007D5FC4">
        <w:rPr>
          <w:rFonts w:ascii="Optima" w:hAnsi="Optima" w:cs="Arial"/>
          <w:color w:val="000000"/>
          <w:sz w:val="22"/>
          <w:szCs w:val="22"/>
        </w:rPr>
        <w:t xml:space="preserve">genes has been associated with </w:t>
      </w:r>
      <w:commentRangeStart w:id="8"/>
      <w:r w:rsidR="00CD1AEA" w:rsidRPr="007D5FC4">
        <w:rPr>
          <w:rFonts w:ascii="Optima" w:hAnsi="Optima" w:cs="Arial"/>
          <w:color w:val="000000"/>
          <w:sz w:val="22"/>
          <w:szCs w:val="22"/>
        </w:rPr>
        <w:t xml:space="preserve">uncomplicated </w:t>
      </w:r>
      <w:commentRangeEnd w:id="8"/>
      <w:r w:rsidR="007D5BB6">
        <w:rPr>
          <w:rStyle w:val="CommentReference"/>
          <w:rFonts w:ascii="Verdana" w:eastAsia="Times New Roman" w:hAnsi="Verdana" w:cs="Times New Roman"/>
        </w:rPr>
        <w:commentReference w:id="8"/>
      </w:r>
      <w:r w:rsidR="00CD1AEA" w:rsidRPr="007D5FC4">
        <w:rPr>
          <w:rFonts w:ascii="Optima" w:hAnsi="Optima" w:cs="Arial"/>
          <w:color w:val="000000"/>
          <w:sz w:val="22"/>
          <w:szCs w:val="22"/>
        </w:rPr>
        <w:t xml:space="preserve">and/or severe malaria (including specific severe disease phenotypes, e.g. cerebral malaria) </w:t>
      </w:r>
      <w:commentRangeStart w:id="9"/>
      <w:r w:rsidR="00CD1AEA" w:rsidRPr="007D5FC4">
        <w:rPr>
          <w:rFonts w:ascii="Optima" w:hAnsi="Optima" w:cs="Arial"/>
          <w:color w:val="000000"/>
          <w:sz w:val="22"/>
          <w:szCs w:val="22"/>
        </w:rPr>
        <w:t>providing c</w:t>
      </w:r>
      <w:r w:rsidR="00AE51EE" w:rsidRPr="002C5012">
        <w:rPr>
          <w:rFonts w:ascii="Optima" w:hAnsi="Optima" w:cs="Arial"/>
          <w:color w:val="000000"/>
          <w:sz w:val="22"/>
          <w:szCs w:val="22"/>
        </w:rPr>
        <w:t>ompelling evidence to support</w:t>
      </w:r>
      <w:r w:rsidR="00CD1AEA" w:rsidRPr="007D5FC4">
        <w:rPr>
          <w:rFonts w:ascii="Optima" w:hAnsi="Optima" w:cs="Arial"/>
          <w:color w:val="000000"/>
          <w:sz w:val="22"/>
          <w:szCs w:val="22"/>
        </w:rPr>
        <w:t xml:space="preserve"> antigenic</w:t>
      </w:r>
      <w:r w:rsidR="00AE51EE" w:rsidRPr="002C5012">
        <w:rPr>
          <w:rFonts w:ascii="Optima" w:hAnsi="Optima" w:cs="Arial"/>
          <w:color w:val="000000"/>
          <w:sz w:val="22"/>
          <w:szCs w:val="22"/>
        </w:rPr>
        <w:t xml:space="preserve"> </w:t>
      </w:r>
      <w:r w:rsidR="00CD1AEA" w:rsidRPr="007D5FC4">
        <w:rPr>
          <w:rFonts w:ascii="Optima" w:hAnsi="Optima" w:cs="Arial"/>
          <w:color w:val="000000"/>
          <w:sz w:val="22"/>
          <w:szCs w:val="22"/>
        </w:rPr>
        <w:t xml:space="preserve">and functional differences between </w:t>
      </w:r>
      <w:proofErr w:type="spellStart"/>
      <w:r w:rsidR="00CD1AEA" w:rsidRPr="007D5FC4">
        <w:rPr>
          <w:rFonts w:ascii="Optima" w:hAnsi="Optima" w:cs="Arial"/>
          <w:color w:val="000000"/>
          <w:sz w:val="22"/>
          <w:szCs w:val="22"/>
        </w:rPr>
        <w:t>upsA</w:t>
      </w:r>
      <w:proofErr w:type="spellEnd"/>
      <w:r w:rsidR="00CD1AEA" w:rsidRPr="007D5FC4">
        <w:rPr>
          <w:rFonts w:ascii="Optima" w:hAnsi="Optima" w:cs="Arial"/>
          <w:color w:val="000000"/>
          <w:sz w:val="22"/>
          <w:szCs w:val="22"/>
        </w:rPr>
        <w:t xml:space="preserve"> and non-</w:t>
      </w:r>
      <w:proofErr w:type="spellStart"/>
      <w:r w:rsidR="00CD1AEA" w:rsidRPr="007D5FC4">
        <w:rPr>
          <w:rFonts w:ascii="Optima" w:hAnsi="Optima" w:cs="Arial"/>
          <w:color w:val="000000"/>
          <w:sz w:val="22"/>
          <w:szCs w:val="22"/>
        </w:rPr>
        <w:t>upsA</w:t>
      </w:r>
      <w:proofErr w:type="spellEnd"/>
      <w:r w:rsidR="00CD1AEA" w:rsidRPr="007D5FC4">
        <w:rPr>
          <w:rFonts w:ascii="Optima" w:hAnsi="Optima" w:cs="Arial"/>
          <w:color w:val="000000"/>
          <w:sz w:val="22"/>
          <w:szCs w:val="22"/>
        </w:rPr>
        <w:t xml:space="preserve"> </w:t>
      </w:r>
      <w:r w:rsidR="00CD1AEA" w:rsidRPr="007D5FC4">
        <w:rPr>
          <w:rFonts w:ascii="Optima" w:hAnsi="Optima" w:cs="Arial"/>
          <w:i/>
          <w:color w:val="000000"/>
          <w:sz w:val="22"/>
          <w:szCs w:val="22"/>
        </w:rPr>
        <w:t xml:space="preserve">var </w:t>
      </w:r>
      <w:r w:rsidR="00CD1AEA" w:rsidRPr="007D5FC4">
        <w:rPr>
          <w:rFonts w:ascii="Optima" w:hAnsi="Optima" w:cs="Arial"/>
          <w:color w:val="000000"/>
          <w:sz w:val="22"/>
          <w:szCs w:val="22"/>
        </w:rPr>
        <w:t xml:space="preserve">gene groups </w:t>
      </w:r>
      <w:commentRangeEnd w:id="9"/>
      <w:r w:rsidR="007D5BB6">
        <w:rPr>
          <w:rStyle w:val="CommentReference"/>
          <w:rFonts w:ascii="Verdana" w:eastAsia="Times New Roman" w:hAnsi="Verdana" w:cs="Times New Roman"/>
        </w:rPr>
        <w:commentReference w:id="9"/>
      </w:r>
      <w:r w:rsidR="00CD1AEA" w:rsidRPr="007D5FC4">
        <w:rPr>
          <w:rFonts w:ascii="Optima" w:hAnsi="Optima" w:cs="Arial"/>
          <w:color w:val="000000"/>
          <w:sz w:val="22"/>
          <w:szCs w:val="22"/>
        </w:rPr>
        <w:t xml:space="preserve">(REFS). </w:t>
      </w:r>
      <w:r w:rsidR="00B91AD2">
        <w:rPr>
          <w:rFonts w:ascii="Optima" w:hAnsi="Optima" w:cs="Arial"/>
          <w:color w:val="000000"/>
          <w:sz w:val="22"/>
          <w:szCs w:val="22"/>
        </w:rPr>
        <w:t>T</w:t>
      </w:r>
      <w:r w:rsidR="005F25C2" w:rsidRPr="002C5012">
        <w:rPr>
          <w:rFonts w:ascii="Optima" w:hAnsi="Optima" w:cs="Arial"/>
          <w:color w:val="000000"/>
          <w:sz w:val="22"/>
          <w:szCs w:val="22"/>
        </w:rPr>
        <w:t xml:space="preserve">here were no significant differences in the proportion of </w:t>
      </w:r>
      <w:proofErr w:type="spellStart"/>
      <w:r w:rsidR="005F25C2" w:rsidRPr="002C5012">
        <w:rPr>
          <w:rFonts w:ascii="Optima" w:hAnsi="Optima" w:cs="Arial"/>
          <w:color w:val="000000"/>
          <w:sz w:val="22"/>
          <w:szCs w:val="22"/>
        </w:rPr>
        <w:t>upsA</w:t>
      </w:r>
      <w:proofErr w:type="spellEnd"/>
      <w:r w:rsidR="005F25C2" w:rsidRPr="002C5012">
        <w:rPr>
          <w:rFonts w:ascii="Optima" w:hAnsi="Optima" w:cs="Arial"/>
          <w:color w:val="000000"/>
          <w:sz w:val="22"/>
          <w:szCs w:val="22"/>
        </w:rPr>
        <w:t xml:space="preserve"> and non-</w:t>
      </w:r>
      <w:proofErr w:type="spellStart"/>
      <w:r w:rsidR="005F25C2" w:rsidRPr="002C5012">
        <w:rPr>
          <w:rFonts w:ascii="Optima" w:hAnsi="Optima" w:cs="Arial"/>
          <w:color w:val="000000"/>
          <w:sz w:val="22"/>
          <w:szCs w:val="22"/>
        </w:rPr>
        <w:t>upsA</w:t>
      </w:r>
      <w:proofErr w:type="spellEnd"/>
      <w:r w:rsidR="005F25C2" w:rsidRPr="002C5012">
        <w:rPr>
          <w:rFonts w:ascii="Optima" w:hAnsi="Optima" w:cs="Arial"/>
          <w:color w:val="000000"/>
          <w:sz w:val="22"/>
          <w:szCs w:val="22"/>
        </w:rPr>
        <w:t xml:space="preserve"> DBL</w:t>
      </w:r>
      <w:r w:rsidR="005F25C2" w:rsidRPr="002C5012">
        <w:rPr>
          <w:rFonts w:ascii="Times New Roman" w:hAnsi="Times New Roman" w:cs="Times New Roman"/>
          <w:color w:val="000000"/>
          <w:sz w:val="22"/>
          <w:szCs w:val="22"/>
        </w:rPr>
        <w:t>α</w:t>
      </w:r>
      <w:r w:rsidR="005F25C2" w:rsidRPr="002C5012">
        <w:rPr>
          <w:rFonts w:ascii="Optima" w:hAnsi="Optima" w:cs="Arial"/>
          <w:color w:val="000000"/>
          <w:sz w:val="22"/>
          <w:szCs w:val="22"/>
        </w:rPr>
        <w:t xml:space="preserve"> types identified in each season (</w:t>
      </w:r>
      <w:r w:rsidR="005F25C2" w:rsidRPr="002C5012">
        <w:rPr>
          <w:rFonts w:ascii="Optima" w:hAnsi="Optima" w:cs="Arial"/>
          <w:i/>
          <w:iCs/>
          <w:color w:val="000000"/>
          <w:sz w:val="22"/>
          <w:szCs w:val="22"/>
        </w:rPr>
        <w:t>p</w:t>
      </w:r>
      <w:r w:rsidR="005F25C2" w:rsidRPr="002C5012">
        <w:rPr>
          <w:rFonts w:ascii="Optima" w:hAnsi="Optima" w:cs="Arial"/>
          <w:color w:val="000000"/>
          <w:sz w:val="22"/>
          <w:szCs w:val="22"/>
        </w:rPr>
        <w:t xml:space="preserve"> = 0.204) (Figure </w:t>
      </w:r>
      <w:r w:rsidR="003E2E12">
        <w:rPr>
          <w:rFonts w:ascii="Optima" w:hAnsi="Optima" w:cs="Arial"/>
          <w:color w:val="000000"/>
          <w:sz w:val="22"/>
          <w:szCs w:val="22"/>
        </w:rPr>
        <w:t>1A</w:t>
      </w:r>
      <w:r w:rsidR="00992480">
        <w:rPr>
          <w:rFonts w:ascii="Optima" w:hAnsi="Optima" w:cs="Arial"/>
          <w:color w:val="000000"/>
          <w:sz w:val="22"/>
          <w:szCs w:val="22"/>
        </w:rPr>
        <w:t>, 1B</w:t>
      </w:r>
      <w:r w:rsidR="005F25C2" w:rsidRPr="002C5012">
        <w:rPr>
          <w:rFonts w:ascii="Optima" w:hAnsi="Optima" w:cs="Arial"/>
          <w:color w:val="000000"/>
          <w:sz w:val="22"/>
          <w:szCs w:val="22"/>
        </w:rPr>
        <w:t xml:space="preserve">). Importantly, we showed that the </w:t>
      </w:r>
      <w:proofErr w:type="spellStart"/>
      <w:r w:rsidR="005F25C2" w:rsidRPr="002C5012">
        <w:rPr>
          <w:rFonts w:ascii="Optima" w:hAnsi="Optima" w:cs="Arial"/>
          <w:color w:val="000000"/>
          <w:sz w:val="22"/>
          <w:szCs w:val="22"/>
        </w:rPr>
        <w:t>upsA</w:t>
      </w:r>
      <w:proofErr w:type="spellEnd"/>
      <w:r w:rsidR="005F25C2" w:rsidRPr="002C5012">
        <w:rPr>
          <w:rFonts w:ascii="Optima" w:hAnsi="Optima" w:cs="Arial"/>
          <w:color w:val="000000"/>
          <w:sz w:val="22"/>
          <w:szCs w:val="22"/>
        </w:rPr>
        <w:t xml:space="preserve"> DBL</w:t>
      </w:r>
      <w:r w:rsidR="005F25C2" w:rsidRPr="002C5012">
        <w:rPr>
          <w:rFonts w:ascii="Times New Roman" w:hAnsi="Times New Roman" w:cs="Times New Roman"/>
          <w:color w:val="000000"/>
          <w:sz w:val="22"/>
          <w:szCs w:val="22"/>
        </w:rPr>
        <w:t>α</w:t>
      </w:r>
      <w:r w:rsidR="005F25C2" w:rsidRPr="002C5012">
        <w:rPr>
          <w:rFonts w:ascii="Optima" w:hAnsi="Optima" w:cs="Arial"/>
          <w:color w:val="000000"/>
          <w:sz w:val="22"/>
          <w:szCs w:val="22"/>
        </w:rPr>
        <w:t xml:space="preserve"> types were significantly more likely to be abundant compared to non-</w:t>
      </w:r>
      <w:proofErr w:type="spellStart"/>
      <w:r w:rsidR="005F25C2" w:rsidRPr="002C5012">
        <w:rPr>
          <w:rFonts w:ascii="Optima" w:hAnsi="Optima" w:cs="Arial"/>
          <w:color w:val="000000"/>
          <w:sz w:val="22"/>
          <w:szCs w:val="22"/>
        </w:rPr>
        <w:t>upsA</w:t>
      </w:r>
      <w:proofErr w:type="spellEnd"/>
      <w:r w:rsidR="005F25C2" w:rsidRPr="002C5012">
        <w:rPr>
          <w:rFonts w:ascii="Optima" w:hAnsi="Optima" w:cs="Arial"/>
          <w:color w:val="000000"/>
          <w:sz w:val="22"/>
          <w:szCs w:val="22"/>
        </w:rPr>
        <w:t xml:space="preserve"> DBL</w:t>
      </w:r>
      <w:r w:rsidR="005F25C2" w:rsidRPr="002C5012">
        <w:rPr>
          <w:rFonts w:ascii="Times New Roman" w:hAnsi="Times New Roman" w:cs="Times New Roman"/>
          <w:color w:val="000000"/>
          <w:sz w:val="22"/>
          <w:szCs w:val="22"/>
        </w:rPr>
        <w:t>α</w:t>
      </w:r>
      <w:r w:rsidR="005F25C2" w:rsidRPr="002C5012">
        <w:rPr>
          <w:rFonts w:ascii="Optima" w:hAnsi="Optima" w:cs="Arial"/>
          <w:color w:val="000000"/>
          <w:sz w:val="22"/>
          <w:szCs w:val="22"/>
        </w:rPr>
        <w:t xml:space="preserve"> types in both seasons (</w:t>
      </w:r>
      <w:r w:rsidR="005F25C2" w:rsidRPr="002C5012">
        <w:rPr>
          <w:rFonts w:ascii="Optima" w:hAnsi="Optima" w:cs="Arial"/>
          <w:i/>
          <w:color w:val="000000"/>
          <w:sz w:val="22"/>
          <w:szCs w:val="22"/>
        </w:rPr>
        <w:t xml:space="preserve">p </w:t>
      </w:r>
      <w:r w:rsidR="005F25C2" w:rsidRPr="002C5012">
        <w:rPr>
          <w:rFonts w:ascii="Optima" w:hAnsi="Optima" w:cs="Arial"/>
          <w:color w:val="000000"/>
          <w:sz w:val="22"/>
          <w:szCs w:val="22"/>
        </w:rPr>
        <w:t>&lt; 0.001 EWS, EDS).</w:t>
      </w:r>
      <w:r w:rsidR="00A001B6">
        <w:rPr>
          <w:rFonts w:ascii="Optima" w:hAnsi="Optima" w:cs="Arial"/>
          <w:color w:val="000000"/>
          <w:sz w:val="22"/>
          <w:szCs w:val="22"/>
        </w:rPr>
        <w:t xml:space="preserve"> </w:t>
      </w:r>
    </w:p>
    <w:p w14:paraId="553E28D8" w14:textId="77777777" w:rsidR="00E678D2" w:rsidRDefault="00E678D2" w:rsidP="007D5FC4">
      <w:pPr>
        <w:spacing w:line="276" w:lineRule="auto"/>
        <w:jc w:val="both"/>
        <w:rPr>
          <w:rFonts w:ascii="Optima" w:hAnsi="Optima"/>
          <w:sz w:val="22"/>
          <w:szCs w:val="22"/>
        </w:rPr>
      </w:pPr>
    </w:p>
    <w:p w14:paraId="77A86827" w14:textId="2BCA4B26" w:rsidR="00950B19" w:rsidRPr="00B5187D" w:rsidRDefault="00950B19" w:rsidP="007D5FC4">
      <w:pPr>
        <w:spacing w:line="276" w:lineRule="auto"/>
        <w:jc w:val="both"/>
        <w:rPr>
          <w:rFonts w:ascii="Optima" w:hAnsi="Optima"/>
          <w:sz w:val="22"/>
          <w:szCs w:val="22"/>
        </w:rPr>
      </w:pPr>
      <w:r w:rsidRPr="007D5FC4">
        <w:rPr>
          <w:rFonts w:ascii="Optima" w:hAnsi="Optima"/>
          <w:sz w:val="22"/>
          <w:szCs w:val="22"/>
        </w:rPr>
        <w:t>Int</w:t>
      </w:r>
      <w:r w:rsidR="00F558E4">
        <w:rPr>
          <w:rFonts w:ascii="Optima" w:hAnsi="Optima"/>
          <w:sz w:val="22"/>
          <w:szCs w:val="22"/>
        </w:rPr>
        <w:t>erestingly</w:t>
      </w:r>
      <w:r w:rsidRPr="007D5FC4">
        <w:rPr>
          <w:rFonts w:ascii="Optima" w:hAnsi="Optima"/>
          <w:sz w:val="22"/>
          <w:szCs w:val="22"/>
        </w:rPr>
        <w:t xml:space="preserve">, despite the extensive seasonal </w:t>
      </w:r>
      <w:r w:rsidR="00291CEF" w:rsidRPr="002C5012">
        <w:rPr>
          <w:rFonts w:ascii="Optima" w:hAnsi="Optima" w:cs="Arial"/>
          <w:color w:val="000000"/>
          <w:sz w:val="22"/>
          <w:szCs w:val="22"/>
        </w:rPr>
        <w:t>DBL</w:t>
      </w:r>
      <w:r w:rsidR="00291CEF" w:rsidRPr="002C5012">
        <w:rPr>
          <w:rFonts w:ascii="Times New Roman" w:hAnsi="Times New Roman" w:cs="Times New Roman"/>
          <w:color w:val="000000"/>
          <w:sz w:val="22"/>
          <w:szCs w:val="22"/>
        </w:rPr>
        <w:t>α</w:t>
      </w:r>
      <w:r w:rsidRPr="007D5FC4">
        <w:rPr>
          <w:rFonts w:ascii="Optima" w:hAnsi="Optima"/>
          <w:sz w:val="22"/>
          <w:szCs w:val="22"/>
        </w:rPr>
        <w:t xml:space="preserve"> diversity and over 42,300 unique</w:t>
      </w:r>
      <w:r w:rsidR="00291CEF" w:rsidRPr="002C5012">
        <w:rPr>
          <w:rFonts w:ascii="Optima" w:hAnsi="Optima" w:cs="Arial"/>
          <w:color w:val="000000"/>
          <w:sz w:val="22"/>
          <w:szCs w:val="22"/>
        </w:rPr>
        <w:t xml:space="preserve"> DBL</w:t>
      </w:r>
      <w:r w:rsidR="00291CEF" w:rsidRPr="002C5012">
        <w:rPr>
          <w:rFonts w:ascii="Times New Roman" w:hAnsi="Times New Roman" w:cs="Times New Roman"/>
          <w:color w:val="000000"/>
          <w:sz w:val="22"/>
          <w:szCs w:val="22"/>
        </w:rPr>
        <w:t>α</w:t>
      </w:r>
      <w:r w:rsidRPr="007D5FC4">
        <w:rPr>
          <w:rFonts w:ascii="Optima" w:hAnsi="Optima"/>
          <w:sz w:val="22"/>
          <w:szCs w:val="22"/>
        </w:rPr>
        <w:t xml:space="preserve"> types</w:t>
      </w:r>
      <w:r w:rsidRPr="007D5FC4">
        <w:rPr>
          <w:rFonts w:ascii="Optima" w:hAnsi="Optima"/>
          <w:i/>
          <w:sz w:val="22"/>
          <w:szCs w:val="22"/>
        </w:rPr>
        <w:t xml:space="preserve"> </w:t>
      </w:r>
      <w:r w:rsidRPr="007D5FC4">
        <w:rPr>
          <w:rFonts w:ascii="Optima" w:hAnsi="Optima"/>
          <w:sz w:val="22"/>
          <w:szCs w:val="22"/>
        </w:rPr>
        <w:t xml:space="preserve">circulating in the population, we report </w:t>
      </w:r>
      <w:commentRangeStart w:id="10"/>
      <w:r w:rsidRPr="007D5FC4">
        <w:rPr>
          <w:rFonts w:ascii="Optima" w:hAnsi="Optima"/>
          <w:sz w:val="22"/>
          <w:szCs w:val="22"/>
        </w:rPr>
        <w:t xml:space="preserve">considerable </w:t>
      </w:r>
      <w:commentRangeEnd w:id="10"/>
      <w:r w:rsidR="00736360">
        <w:rPr>
          <w:rStyle w:val="CommentReference"/>
          <w:rFonts w:ascii="Verdana" w:eastAsia="Times New Roman" w:hAnsi="Verdana" w:cs="Times New Roman"/>
        </w:rPr>
        <w:commentReference w:id="10"/>
      </w:r>
      <w:r w:rsidRPr="007D5FC4">
        <w:rPr>
          <w:rFonts w:ascii="Optima" w:hAnsi="Optima"/>
          <w:sz w:val="22"/>
          <w:szCs w:val="22"/>
        </w:rPr>
        <w:t xml:space="preserve">maintenance of </w:t>
      </w:r>
      <w:r w:rsidR="0085546B" w:rsidRPr="007D5FC4">
        <w:rPr>
          <w:rFonts w:ascii="Optima" w:hAnsi="Optima"/>
          <w:sz w:val="22"/>
          <w:szCs w:val="22"/>
        </w:rPr>
        <w:t xml:space="preserve">41% of </w:t>
      </w:r>
      <w:r w:rsidRPr="007D5FC4">
        <w:rPr>
          <w:rFonts w:ascii="Optima" w:hAnsi="Optima"/>
          <w:sz w:val="22"/>
          <w:szCs w:val="22"/>
        </w:rPr>
        <w:t xml:space="preserve">these types </w:t>
      </w:r>
      <w:r w:rsidR="00861CC4" w:rsidRPr="002C5012">
        <w:rPr>
          <w:rFonts w:ascii="Optima" w:hAnsi="Optima"/>
          <w:sz w:val="22"/>
          <w:szCs w:val="22"/>
        </w:rPr>
        <w:t xml:space="preserve">between </w:t>
      </w:r>
      <w:r w:rsidRPr="007D5FC4">
        <w:rPr>
          <w:rFonts w:ascii="Optima" w:hAnsi="Optima"/>
          <w:sz w:val="22"/>
          <w:szCs w:val="22"/>
        </w:rPr>
        <w:t xml:space="preserve">seasons (Figure </w:t>
      </w:r>
      <w:r w:rsidR="00992480">
        <w:rPr>
          <w:rFonts w:ascii="Optima" w:hAnsi="Optima"/>
          <w:sz w:val="22"/>
          <w:szCs w:val="22"/>
        </w:rPr>
        <w:t>1C</w:t>
      </w:r>
      <w:r w:rsidRPr="007D5FC4">
        <w:rPr>
          <w:rFonts w:ascii="Optima" w:hAnsi="Optima"/>
          <w:sz w:val="22"/>
          <w:szCs w:val="22"/>
        </w:rPr>
        <w:t xml:space="preserve">). </w:t>
      </w:r>
      <w:r w:rsidR="00D80E71" w:rsidRPr="002C5012">
        <w:rPr>
          <w:rFonts w:ascii="Optima" w:hAnsi="Optima" w:cs="Arial"/>
          <w:color w:val="000000"/>
          <w:sz w:val="22"/>
          <w:szCs w:val="22"/>
        </w:rPr>
        <w:t>The</w:t>
      </w:r>
      <w:r w:rsidRPr="007D5FC4">
        <w:rPr>
          <w:rFonts w:ascii="Optima" w:hAnsi="Optima"/>
          <w:sz w:val="22"/>
          <w:szCs w:val="22"/>
        </w:rPr>
        <w:t xml:space="preserve"> </w:t>
      </w:r>
      <w:proofErr w:type="spellStart"/>
      <w:r w:rsidRPr="007D5FC4">
        <w:rPr>
          <w:rFonts w:ascii="Optima" w:hAnsi="Optima"/>
          <w:sz w:val="22"/>
          <w:szCs w:val="22"/>
        </w:rPr>
        <w:t>upsA</w:t>
      </w:r>
      <w:proofErr w:type="spellEnd"/>
      <w:r w:rsidRPr="007D5FC4">
        <w:rPr>
          <w:rFonts w:ascii="Optima" w:hAnsi="Optima"/>
          <w:sz w:val="22"/>
          <w:szCs w:val="22"/>
        </w:rPr>
        <w:t xml:space="preserve"> </w:t>
      </w:r>
      <w:r w:rsidR="00291CEF" w:rsidRPr="002C5012">
        <w:rPr>
          <w:rFonts w:ascii="Optima" w:hAnsi="Optima" w:cs="Arial"/>
          <w:color w:val="000000"/>
          <w:sz w:val="22"/>
          <w:szCs w:val="22"/>
        </w:rPr>
        <w:t>DBL</w:t>
      </w:r>
      <w:r w:rsidR="00291CEF" w:rsidRPr="002C5012">
        <w:rPr>
          <w:rFonts w:ascii="Times New Roman" w:hAnsi="Times New Roman" w:cs="Times New Roman"/>
          <w:color w:val="000000"/>
          <w:sz w:val="22"/>
          <w:szCs w:val="22"/>
        </w:rPr>
        <w:t>α</w:t>
      </w:r>
      <w:r w:rsidRPr="007D5FC4">
        <w:rPr>
          <w:rFonts w:ascii="Optima" w:hAnsi="Optima"/>
          <w:sz w:val="22"/>
          <w:szCs w:val="22"/>
        </w:rPr>
        <w:t xml:space="preserve"> types were ~3x more likely to be maintained between seasons than non-</w:t>
      </w:r>
      <w:proofErr w:type="spellStart"/>
      <w:r w:rsidRPr="007D5FC4">
        <w:rPr>
          <w:rFonts w:ascii="Optima" w:hAnsi="Optima"/>
          <w:sz w:val="22"/>
          <w:szCs w:val="22"/>
        </w:rPr>
        <w:t>upsA</w:t>
      </w:r>
      <w:proofErr w:type="spellEnd"/>
      <w:r w:rsidRPr="007D5FC4">
        <w:rPr>
          <w:rFonts w:ascii="Optima" w:hAnsi="Optima"/>
          <w:sz w:val="22"/>
          <w:szCs w:val="22"/>
        </w:rPr>
        <w:t xml:space="preserve"> </w:t>
      </w:r>
      <w:r w:rsidR="00291CEF" w:rsidRPr="002C5012">
        <w:rPr>
          <w:rFonts w:ascii="Optima" w:hAnsi="Optima" w:cs="Arial"/>
          <w:color w:val="000000"/>
          <w:sz w:val="22"/>
          <w:szCs w:val="22"/>
        </w:rPr>
        <w:t>DBL</w:t>
      </w:r>
      <w:r w:rsidR="00291CEF" w:rsidRPr="002C5012">
        <w:rPr>
          <w:rFonts w:ascii="Times New Roman" w:hAnsi="Times New Roman" w:cs="Times New Roman"/>
          <w:color w:val="000000"/>
          <w:sz w:val="22"/>
          <w:szCs w:val="22"/>
        </w:rPr>
        <w:t>α</w:t>
      </w:r>
      <w:r w:rsidRPr="007D5FC4">
        <w:rPr>
          <w:rFonts w:ascii="Optima" w:hAnsi="Optima"/>
          <w:sz w:val="22"/>
          <w:szCs w:val="22"/>
        </w:rPr>
        <w:t xml:space="preserve"> types (</w:t>
      </w:r>
      <w:commentRangeStart w:id="11"/>
      <w:r w:rsidRPr="007D5FC4">
        <w:rPr>
          <w:rFonts w:ascii="Optima" w:hAnsi="Optima"/>
          <w:i/>
          <w:sz w:val="22"/>
          <w:szCs w:val="22"/>
        </w:rPr>
        <w:t>p</w:t>
      </w:r>
      <w:r w:rsidRPr="007D5FC4">
        <w:rPr>
          <w:rFonts w:ascii="Optima" w:hAnsi="Optima"/>
          <w:sz w:val="22"/>
          <w:szCs w:val="22"/>
        </w:rPr>
        <w:t xml:space="preserve"> &lt; 0</w:t>
      </w:r>
      <w:commentRangeEnd w:id="11"/>
      <w:r w:rsidR="00736360">
        <w:rPr>
          <w:rStyle w:val="CommentReference"/>
          <w:rFonts w:ascii="Verdana" w:eastAsia="Times New Roman" w:hAnsi="Verdana" w:cs="Times New Roman"/>
        </w:rPr>
        <w:commentReference w:id="11"/>
      </w:r>
      <w:r w:rsidRPr="007D5FC4">
        <w:rPr>
          <w:rFonts w:ascii="Optima" w:hAnsi="Optima"/>
          <w:sz w:val="22"/>
          <w:szCs w:val="22"/>
        </w:rPr>
        <w:t xml:space="preserve">.001). These findings are consistent with </w:t>
      </w:r>
      <w:proofErr w:type="spellStart"/>
      <w:r w:rsidRPr="007D5FC4">
        <w:rPr>
          <w:rFonts w:ascii="Optima" w:hAnsi="Optima"/>
          <w:sz w:val="22"/>
          <w:szCs w:val="22"/>
        </w:rPr>
        <w:t>upsA</w:t>
      </w:r>
      <w:proofErr w:type="spellEnd"/>
      <w:r w:rsidRPr="007D5FC4">
        <w:rPr>
          <w:rFonts w:ascii="Optima" w:hAnsi="Optima"/>
          <w:sz w:val="22"/>
          <w:szCs w:val="22"/>
        </w:rPr>
        <w:t xml:space="preserve"> </w:t>
      </w:r>
      <w:r w:rsidR="00291CEF" w:rsidRPr="002C5012">
        <w:rPr>
          <w:rFonts w:ascii="Optima" w:hAnsi="Optima" w:cs="Arial"/>
          <w:color w:val="000000"/>
          <w:sz w:val="22"/>
          <w:szCs w:val="22"/>
        </w:rPr>
        <w:t>DBL</w:t>
      </w:r>
      <w:r w:rsidR="00291CEF" w:rsidRPr="002C5012">
        <w:rPr>
          <w:rFonts w:ascii="Times New Roman" w:hAnsi="Times New Roman" w:cs="Times New Roman"/>
          <w:color w:val="000000"/>
          <w:sz w:val="22"/>
          <w:szCs w:val="22"/>
        </w:rPr>
        <w:t>α</w:t>
      </w:r>
      <w:r w:rsidRPr="007D5FC4">
        <w:rPr>
          <w:rFonts w:ascii="Optima" w:hAnsi="Optima"/>
          <w:sz w:val="22"/>
          <w:szCs w:val="22"/>
        </w:rPr>
        <w:t xml:space="preserve"> types </w:t>
      </w:r>
      <w:commentRangeStart w:id="12"/>
      <w:r w:rsidRPr="007D5FC4">
        <w:rPr>
          <w:rFonts w:ascii="Optima" w:hAnsi="Optima"/>
          <w:sz w:val="22"/>
          <w:szCs w:val="22"/>
        </w:rPr>
        <w:t xml:space="preserve">being more abundant </w:t>
      </w:r>
      <w:commentRangeEnd w:id="12"/>
      <w:r w:rsidR="00736360">
        <w:rPr>
          <w:rStyle w:val="CommentReference"/>
          <w:rFonts w:ascii="Verdana" w:eastAsia="Times New Roman" w:hAnsi="Verdana" w:cs="Times New Roman"/>
        </w:rPr>
        <w:commentReference w:id="12"/>
      </w:r>
      <w:r w:rsidRPr="007D5FC4">
        <w:rPr>
          <w:rFonts w:ascii="Optima" w:hAnsi="Optima"/>
          <w:sz w:val="22"/>
          <w:szCs w:val="22"/>
        </w:rPr>
        <w:t>in the population</w:t>
      </w:r>
      <w:r w:rsidR="00F03018">
        <w:rPr>
          <w:rFonts w:ascii="Optima" w:hAnsi="Optima"/>
          <w:sz w:val="22"/>
          <w:szCs w:val="22"/>
        </w:rPr>
        <w:t xml:space="preserve"> (</w:t>
      </w:r>
      <w:proofErr w:type="spellStart"/>
      <w:r w:rsidR="00F03018">
        <w:rPr>
          <w:rFonts w:ascii="Optima" w:hAnsi="Optima"/>
          <w:sz w:val="22"/>
          <w:szCs w:val="22"/>
        </w:rPr>
        <w:t>Supp</w:t>
      </w:r>
      <w:proofErr w:type="spellEnd"/>
      <w:r w:rsidR="00F03018">
        <w:rPr>
          <w:rFonts w:ascii="Optima" w:hAnsi="Optima"/>
          <w:sz w:val="22"/>
          <w:szCs w:val="22"/>
        </w:rPr>
        <w:t>)</w:t>
      </w:r>
      <w:r w:rsidRPr="007D5FC4">
        <w:rPr>
          <w:rFonts w:ascii="Optima" w:hAnsi="Optima"/>
          <w:sz w:val="22"/>
          <w:szCs w:val="22"/>
        </w:rPr>
        <w:t xml:space="preserve"> and </w:t>
      </w:r>
      <w:r w:rsidR="009E4285" w:rsidRPr="002C5012">
        <w:rPr>
          <w:rFonts w:ascii="Optima" w:hAnsi="Optima"/>
          <w:sz w:val="22"/>
          <w:szCs w:val="22"/>
        </w:rPr>
        <w:t xml:space="preserve">generally </w:t>
      </w:r>
      <w:r w:rsidRPr="007D5FC4">
        <w:rPr>
          <w:rFonts w:ascii="Optima" w:hAnsi="Optima"/>
          <w:sz w:val="22"/>
          <w:szCs w:val="22"/>
        </w:rPr>
        <w:t>more conserved relative to non-</w:t>
      </w:r>
      <w:proofErr w:type="spellStart"/>
      <w:r w:rsidRPr="007D5FC4">
        <w:rPr>
          <w:rFonts w:ascii="Optima" w:hAnsi="Optima"/>
          <w:sz w:val="22"/>
          <w:szCs w:val="22"/>
        </w:rPr>
        <w:t>upsA</w:t>
      </w:r>
      <w:proofErr w:type="spellEnd"/>
      <w:r w:rsidRPr="007D5FC4">
        <w:rPr>
          <w:rFonts w:ascii="Optima" w:hAnsi="Optima"/>
          <w:sz w:val="22"/>
          <w:szCs w:val="22"/>
        </w:rPr>
        <w:t xml:space="preserve"> types </w:t>
      </w:r>
      <w:r w:rsidR="006C5F44">
        <w:rPr>
          <w:rFonts w:ascii="Optima" w:hAnsi="Optima"/>
          <w:sz w:val="22"/>
          <w:szCs w:val="22"/>
        </w:rPr>
        <w:t>(</w:t>
      </w:r>
      <w:proofErr w:type="spellStart"/>
      <w:r w:rsidR="006C5F44">
        <w:rPr>
          <w:rFonts w:ascii="Optima" w:hAnsi="Optima"/>
          <w:sz w:val="22"/>
          <w:szCs w:val="22"/>
        </w:rPr>
        <w:t>Ruybal</w:t>
      </w:r>
      <w:proofErr w:type="spellEnd"/>
      <w:r w:rsidR="006C5F44">
        <w:rPr>
          <w:rFonts w:ascii="Optima" w:hAnsi="Optima"/>
          <w:sz w:val="22"/>
          <w:szCs w:val="22"/>
        </w:rPr>
        <w:t>-Pes</w:t>
      </w:r>
      <w:proofErr w:type="spellStart"/>
      <w:r w:rsidR="006C5F44">
        <w:rPr>
          <w:rFonts w:ascii="Optima" w:hAnsi="Optima"/>
          <w:sz w:val="22"/>
          <w:szCs w:val="22"/>
          <w:lang w:val="es-ES_tradnl"/>
        </w:rPr>
        <w:t>ántez</w:t>
      </w:r>
      <w:proofErr w:type="spellEnd"/>
      <w:r w:rsidR="006C5F44">
        <w:rPr>
          <w:rFonts w:ascii="Optima" w:hAnsi="Optima"/>
          <w:sz w:val="22"/>
          <w:szCs w:val="22"/>
          <w:lang w:val="es-ES_tradnl"/>
        </w:rPr>
        <w:t xml:space="preserve"> 2017)</w:t>
      </w:r>
      <w:r w:rsidR="006C5F44">
        <w:rPr>
          <w:rFonts w:ascii="Optima" w:hAnsi="Optima"/>
          <w:sz w:val="22"/>
          <w:szCs w:val="22"/>
        </w:rPr>
        <w:t>.</w:t>
      </w:r>
      <w:r w:rsidR="001C3491">
        <w:rPr>
          <w:rFonts w:ascii="Optima" w:hAnsi="Optima"/>
          <w:sz w:val="22"/>
          <w:szCs w:val="22"/>
        </w:rPr>
        <w:t xml:space="preserve"> Overall, t</w:t>
      </w:r>
      <w:r w:rsidR="001C3491">
        <w:rPr>
          <w:rFonts w:ascii="Optima" w:hAnsi="Optima" w:cs="Arial"/>
          <w:color w:val="000000"/>
          <w:sz w:val="22"/>
          <w:szCs w:val="22"/>
        </w:rPr>
        <w:t xml:space="preserve">he </w:t>
      </w:r>
      <w:r w:rsidR="002E5FBC">
        <w:rPr>
          <w:rFonts w:ascii="Optima" w:hAnsi="Optima" w:cs="Arial"/>
          <w:color w:val="000000"/>
          <w:sz w:val="22"/>
          <w:szCs w:val="22"/>
        </w:rPr>
        <w:t xml:space="preserve">seasonal changes in </w:t>
      </w:r>
      <w:r w:rsidR="003719EF">
        <w:rPr>
          <w:rFonts w:ascii="Optima" w:hAnsi="Optima" w:cs="Arial"/>
          <w:color w:val="000000"/>
          <w:sz w:val="22"/>
          <w:szCs w:val="22"/>
        </w:rPr>
        <w:t xml:space="preserve">the prevalence of </w:t>
      </w:r>
      <w:r w:rsidR="001C3491" w:rsidRPr="002C5012">
        <w:rPr>
          <w:rFonts w:ascii="Optima" w:hAnsi="Optima" w:cs="Arial"/>
          <w:color w:val="000000"/>
          <w:sz w:val="22"/>
          <w:szCs w:val="22"/>
        </w:rPr>
        <w:t>DBL</w:t>
      </w:r>
      <w:r w:rsidR="001C3491" w:rsidRPr="002C5012">
        <w:rPr>
          <w:rFonts w:ascii="Times New Roman" w:hAnsi="Times New Roman" w:cs="Times New Roman"/>
          <w:color w:val="000000"/>
          <w:sz w:val="22"/>
          <w:szCs w:val="22"/>
        </w:rPr>
        <w:t>α</w:t>
      </w:r>
      <w:r w:rsidR="00757593">
        <w:rPr>
          <w:rFonts w:ascii="Optima" w:hAnsi="Optima" w:cs="Arial"/>
          <w:color w:val="000000"/>
          <w:sz w:val="22"/>
          <w:szCs w:val="22"/>
        </w:rPr>
        <w:t xml:space="preserve"> type</w:t>
      </w:r>
      <w:r w:rsidR="003719EF">
        <w:rPr>
          <w:rFonts w:ascii="Optima" w:hAnsi="Optima" w:cs="Arial"/>
          <w:color w:val="000000"/>
          <w:sz w:val="22"/>
          <w:szCs w:val="22"/>
        </w:rPr>
        <w:t>s were</w:t>
      </w:r>
      <w:r w:rsidR="001C3491">
        <w:rPr>
          <w:rFonts w:ascii="Optima" w:hAnsi="Optima" w:cs="Arial"/>
          <w:color w:val="000000"/>
          <w:sz w:val="22"/>
          <w:szCs w:val="22"/>
        </w:rPr>
        <w:t xml:space="preserve"> </w:t>
      </w:r>
      <w:r w:rsidR="003F5ABC">
        <w:rPr>
          <w:rFonts w:ascii="Optima" w:hAnsi="Optima" w:cs="Arial"/>
          <w:color w:val="000000"/>
          <w:sz w:val="22"/>
          <w:szCs w:val="22"/>
        </w:rPr>
        <w:t xml:space="preserve">directly </w:t>
      </w:r>
      <w:r w:rsidR="001C3491">
        <w:rPr>
          <w:rFonts w:ascii="Optima" w:hAnsi="Optima" w:cs="Arial"/>
          <w:color w:val="000000"/>
          <w:sz w:val="22"/>
          <w:szCs w:val="22"/>
        </w:rPr>
        <w:t xml:space="preserve">related to </w:t>
      </w:r>
      <w:r w:rsidR="002E5FBC">
        <w:rPr>
          <w:rFonts w:ascii="Optima" w:hAnsi="Optima" w:cs="Arial"/>
          <w:color w:val="000000"/>
          <w:sz w:val="22"/>
          <w:szCs w:val="22"/>
        </w:rPr>
        <w:t xml:space="preserve">their frequency category </w:t>
      </w:r>
      <w:r w:rsidR="001C3491">
        <w:rPr>
          <w:rFonts w:ascii="Optima" w:hAnsi="Optima" w:cs="Arial"/>
          <w:color w:val="000000"/>
          <w:sz w:val="22"/>
          <w:szCs w:val="22"/>
        </w:rPr>
        <w:t>at the EWS (</w:t>
      </w:r>
      <w:r w:rsidR="00F22380">
        <w:rPr>
          <w:rFonts w:ascii="Optima" w:hAnsi="Optima" w:cs="Arial"/>
          <w:color w:val="000000"/>
          <w:sz w:val="22"/>
          <w:szCs w:val="22"/>
        </w:rPr>
        <w:t xml:space="preserve">Figure 1D, </w:t>
      </w:r>
      <w:proofErr w:type="spellStart"/>
      <w:r w:rsidR="001C3491">
        <w:rPr>
          <w:rFonts w:ascii="Optima" w:hAnsi="Optima" w:cs="Arial"/>
          <w:color w:val="000000"/>
          <w:sz w:val="22"/>
          <w:szCs w:val="22"/>
        </w:rPr>
        <w:t>Supp</w:t>
      </w:r>
      <w:proofErr w:type="spellEnd"/>
      <w:r w:rsidR="001C3491">
        <w:rPr>
          <w:rFonts w:ascii="Optima" w:hAnsi="Optima" w:cs="Arial"/>
          <w:color w:val="000000"/>
          <w:sz w:val="22"/>
          <w:szCs w:val="22"/>
        </w:rPr>
        <w:t>).</w:t>
      </w:r>
      <w:r w:rsidR="00D32F59">
        <w:rPr>
          <w:rFonts w:ascii="Optima" w:hAnsi="Optima" w:cs="Arial"/>
          <w:color w:val="000000"/>
          <w:sz w:val="22"/>
          <w:szCs w:val="22"/>
        </w:rPr>
        <w:t xml:space="preserve"> Accordingly, there were</w:t>
      </w:r>
      <w:r w:rsidR="00C11858">
        <w:rPr>
          <w:rFonts w:ascii="Optima" w:hAnsi="Optima" w:cs="Arial"/>
          <w:color w:val="000000"/>
          <w:sz w:val="22"/>
          <w:szCs w:val="22"/>
        </w:rPr>
        <w:t xml:space="preserve"> 16,321 </w:t>
      </w:r>
      <w:r w:rsidR="00C11858" w:rsidRPr="007D5FC4">
        <w:rPr>
          <w:rFonts w:ascii="Optima" w:hAnsi="Optima" w:cs="Arial"/>
          <w:color w:val="000000"/>
          <w:sz w:val="22"/>
          <w:szCs w:val="22"/>
        </w:rPr>
        <w:t>DBL</w:t>
      </w:r>
      <w:r w:rsidR="00C11858" w:rsidRPr="007D5FC4">
        <w:rPr>
          <w:rFonts w:ascii="Times New Roman" w:hAnsi="Times New Roman" w:cs="Times New Roman"/>
          <w:color w:val="000000"/>
          <w:sz w:val="22"/>
          <w:szCs w:val="22"/>
        </w:rPr>
        <w:t>α</w:t>
      </w:r>
      <w:r w:rsidR="00C11858">
        <w:rPr>
          <w:rFonts w:ascii="Times New Roman" w:hAnsi="Times New Roman" w:cs="Times New Roman"/>
          <w:color w:val="000000"/>
          <w:sz w:val="22"/>
          <w:szCs w:val="22"/>
        </w:rPr>
        <w:t xml:space="preserve"> </w:t>
      </w:r>
      <w:r w:rsidR="00C11858" w:rsidRPr="007D5FC4">
        <w:rPr>
          <w:rFonts w:ascii="Optima" w:hAnsi="Optima" w:cs="Arial"/>
          <w:color w:val="000000"/>
          <w:sz w:val="22"/>
          <w:szCs w:val="22"/>
        </w:rPr>
        <w:t>types</w:t>
      </w:r>
      <w:r w:rsidR="00C11858">
        <w:rPr>
          <w:rFonts w:ascii="Optima" w:hAnsi="Optima" w:cs="Arial"/>
          <w:color w:val="000000"/>
          <w:sz w:val="22"/>
          <w:szCs w:val="22"/>
        </w:rPr>
        <w:t xml:space="preserve"> (48.5%) sampled at the EWS </w:t>
      </w:r>
      <w:r w:rsidR="00D32F59">
        <w:rPr>
          <w:rFonts w:ascii="Optima" w:hAnsi="Optima" w:cs="Arial"/>
          <w:color w:val="000000"/>
          <w:sz w:val="22"/>
          <w:szCs w:val="22"/>
        </w:rPr>
        <w:t xml:space="preserve">that </w:t>
      </w:r>
      <w:r w:rsidR="00C11858">
        <w:rPr>
          <w:rFonts w:ascii="Optima" w:hAnsi="Optima" w:cs="Arial"/>
          <w:color w:val="000000"/>
          <w:sz w:val="22"/>
          <w:szCs w:val="22"/>
        </w:rPr>
        <w:t xml:space="preserve">were not sampled again at the EDS, of which 72.6% were rare types. </w:t>
      </w:r>
      <w:r w:rsidR="00682F32">
        <w:rPr>
          <w:rFonts w:ascii="Optima" w:hAnsi="Optima" w:cs="Arial"/>
          <w:color w:val="000000"/>
          <w:sz w:val="22"/>
          <w:szCs w:val="22"/>
        </w:rPr>
        <w:t>In contrast,</w:t>
      </w:r>
      <w:r w:rsidR="00B7220E">
        <w:rPr>
          <w:rFonts w:ascii="Optima" w:hAnsi="Optima" w:cs="Arial"/>
          <w:color w:val="000000"/>
          <w:sz w:val="22"/>
          <w:szCs w:val="22"/>
        </w:rPr>
        <w:t xml:space="preserve"> all of the abundant </w:t>
      </w:r>
      <w:proofErr w:type="spellStart"/>
      <w:r w:rsidR="00B7220E">
        <w:rPr>
          <w:rFonts w:ascii="Optima" w:hAnsi="Optima" w:cs="Arial"/>
          <w:color w:val="000000"/>
          <w:sz w:val="22"/>
          <w:szCs w:val="22"/>
        </w:rPr>
        <w:t>upsA</w:t>
      </w:r>
      <w:proofErr w:type="spellEnd"/>
      <w:r w:rsidR="00B7220E">
        <w:rPr>
          <w:rFonts w:ascii="Optima" w:hAnsi="Optima" w:cs="Arial"/>
          <w:color w:val="000000"/>
          <w:sz w:val="22"/>
          <w:szCs w:val="22"/>
        </w:rPr>
        <w:t xml:space="preserve"> </w:t>
      </w:r>
      <w:r w:rsidR="00B7220E" w:rsidRPr="002C5012">
        <w:rPr>
          <w:rFonts w:ascii="Optima" w:hAnsi="Optima" w:cs="Arial"/>
          <w:color w:val="000000"/>
          <w:sz w:val="22"/>
          <w:szCs w:val="22"/>
        </w:rPr>
        <w:t>DBL</w:t>
      </w:r>
      <w:r w:rsidR="00B7220E" w:rsidRPr="002C5012">
        <w:rPr>
          <w:rFonts w:ascii="Times New Roman" w:hAnsi="Times New Roman" w:cs="Times New Roman"/>
          <w:color w:val="000000"/>
          <w:sz w:val="22"/>
          <w:szCs w:val="22"/>
        </w:rPr>
        <w:t>α</w:t>
      </w:r>
      <w:r w:rsidR="00B7220E" w:rsidRPr="002C5012">
        <w:rPr>
          <w:rFonts w:ascii="Optima" w:hAnsi="Optima" w:cs="Arial"/>
          <w:color w:val="000000"/>
          <w:sz w:val="22"/>
          <w:szCs w:val="22"/>
        </w:rPr>
        <w:t xml:space="preserve"> types</w:t>
      </w:r>
      <w:r w:rsidR="00D83BF1">
        <w:rPr>
          <w:rFonts w:ascii="Optima" w:hAnsi="Optima" w:cs="Arial"/>
          <w:color w:val="000000"/>
          <w:sz w:val="22"/>
          <w:szCs w:val="22"/>
        </w:rPr>
        <w:t xml:space="preserve"> and all </w:t>
      </w:r>
      <w:r w:rsidR="00D96458">
        <w:rPr>
          <w:rFonts w:ascii="Optima" w:hAnsi="Optima" w:cs="Arial"/>
          <w:color w:val="000000"/>
          <w:sz w:val="22"/>
          <w:szCs w:val="22"/>
        </w:rPr>
        <w:t xml:space="preserve">but </w:t>
      </w:r>
      <w:r w:rsidR="00642B5F">
        <w:rPr>
          <w:rFonts w:ascii="Optima" w:hAnsi="Optima" w:cs="Arial"/>
          <w:color w:val="000000"/>
          <w:sz w:val="22"/>
          <w:szCs w:val="22"/>
        </w:rPr>
        <w:t>four</w:t>
      </w:r>
      <w:r w:rsidR="00D96458">
        <w:rPr>
          <w:rFonts w:ascii="Optima" w:hAnsi="Optima" w:cs="Arial"/>
          <w:color w:val="000000"/>
          <w:sz w:val="22"/>
          <w:szCs w:val="22"/>
        </w:rPr>
        <w:t xml:space="preserve"> </w:t>
      </w:r>
      <w:r w:rsidR="00D83BF1">
        <w:rPr>
          <w:rFonts w:ascii="Optima" w:hAnsi="Optima" w:cs="Arial"/>
          <w:color w:val="000000"/>
          <w:sz w:val="22"/>
          <w:szCs w:val="22"/>
        </w:rPr>
        <w:t>of the abundant non-</w:t>
      </w:r>
      <w:proofErr w:type="spellStart"/>
      <w:r w:rsidR="00D83BF1">
        <w:rPr>
          <w:rFonts w:ascii="Optima" w:hAnsi="Optima" w:cs="Arial"/>
          <w:color w:val="000000"/>
          <w:sz w:val="22"/>
          <w:szCs w:val="22"/>
        </w:rPr>
        <w:t>upsA</w:t>
      </w:r>
      <w:proofErr w:type="spellEnd"/>
      <w:r w:rsidR="00D83BF1">
        <w:rPr>
          <w:rFonts w:ascii="Optima" w:hAnsi="Optima" w:cs="Arial"/>
          <w:color w:val="000000"/>
          <w:sz w:val="22"/>
          <w:szCs w:val="22"/>
        </w:rPr>
        <w:t xml:space="preserve"> </w:t>
      </w:r>
      <w:r w:rsidR="00D83BF1" w:rsidRPr="002C5012">
        <w:rPr>
          <w:rFonts w:ascii="Optima" w:hAnsi="Optima" w:cs="Arial"/>
          <w:color w:val="000000"/>
          <w:sz w:val="22"/>
          <w:szCs w:val="22"/>
        </w:rPr>
        <w:t>DBL</w:t>
      </w:r>
      <w:r w:rsidR="00D83BF1" w:rsidRPr="002C5012">
        <w:rPr>
          <w:rFonts w:ascii="Times New Roman" w:hAnsi="Times New Roman" w:cs="Times New Roman"/>
          <w:color w:val="000000"/>
          <w:sz w:val="22"/>
          <w:szCs w:val="22"/>
        </w:rPr>
        <w:t>α</w:t>
      </w:r>
      <w:r w:rsidR="00D83BF1" w:rsidRPr="002C5012">
        <w:rPr>
          <w:rFonts w:ascii="Optima" w:hAnsi="Optima" w:cs="Arial"/>
          <w:color w:val="000000"/>
          <w:sz w:val="22"/>
          <w:szCs w:val="22"/>
        </w:rPr>
        <w:t xml:space="preserve"> types</w:t>
      </w:r>
      <w:r w:rsidR="00B7220E" w:rsidRPr="002C5012">
        <w:rPr>
          <w:rFonts w:ascii="Optima" w:hAnsi="Optima" w:cs="Arial"/>
          <w:color w:val="000000"/>
          <w:sz w:val="22"/>
          <w:szCs w:val="22"/>
        </w:rPr>
        <w:t xml:space="preserve"> </w:t>
      </w:r>
      <w:r w:rsidR="00B7220E">
        <w:rPr>
          <w:rFonts w:ascii="Optima" w:hAnsi="Optima" w:cs="Arial"/>
          <w:color w:val="000000"/>
          <w:sz w:val="22"/>
          <w:szCs w:val="22"/>
        </w:rPr>
        <w:t xml:space="preserve">sampled at the EWS were maintained between </w:t>
      </w:r>
      <w:r w:rsidR="00682F32">
        <w:rPr>
          <w:rFonts w:ascii="Optima" w:hAnsi="Optima" w:cs="Arial"/>
          <w:color w:val="000000"/>
          <w:sz w:val="22"/>
          <w:szCs w:val="22"/>
        </w:rPr>
        <w:t>seasons</w:t>
      </w:r>
      <w:r w:rsidR="009D3B71">
        <w:rPr>
          <w:rFonts w:ascii="Optima" w:hAnsi="Optima" w:cs="Arial"/>
          <w:color w:val="000000"/>
          <w:sz w:val="22"/>
          <w:szCs w:val="22"/>
        </w:rPr>
        <w:t xml:space="preserve"> </w:t>
      </w:r>
      <w:r w:rsidR="00B7220E">
        <w:rPr>
          <w:rFonts w:ascii="Optima" w:hAnsi="Optima" w:cs="Arial"/>
          <w:color w:val="000000"/>
          <w:sz w:val="22"/>
          <w:szCs w:val="22"/>
        </w:rPr>
        <w:t>(</w:t>
      </w:r>
      <w:r w:rsidR="003B0C2F">
        <w:rPr>
          <w:rFonts w:ascii="Optima" w:hAnsi="Optima" w:cs="Arial"/>
          <w:color w:val="000000"/>
          <w:sz w:val="22"/>
          <w:szCs w:val="22"/>
        </w:rPr>
        <w:t xml:space="preserve">Figure 1D, </w:t>
      </w:r>
      <w:proofErr w:type="spellStart"/>
      <w:r w:rsidR="00B7220E">
        <w:rPr>
          <w:rFonts w:ascii="Optima" w:hAnsi="Optima" w:cs="Arial"/>
          <w:color w:val="000000"/>
          <w:sz w:val="22"/>
          <w:szCs w:val="22"/>
        </w:rPr>
        <w:t>Supp</w:t>
      </w:r>
      <w:proofErr w:type="spellEnd"/>
      <w:r w:rsidR="00B7220E">
        <w:rPr>
          <w:rFonts w:ascii="Optima" w:hAnsi="Optima" w:cs="Arial"/>
          <w:color w:val="000000"/>
          <w:sz w:val="22"/>
          <w:szCs w:val="22"/>
        </w:rPr>
        <w:t>).</w:t>
      </w:r>
      <w:r w:rsidR="001C3491">
        <w:rPr>
          <w:rFonts w:ascii="Optima" w:hAnsi="Optima" w:cs="Arial"/>
          <w:color w:val="000000"/>
          <w:sz w:val="22"/>
          <w:szCs w:val="22"/>
        </w:rPr>
        <w:t xml:space="preserve"> </w:t>
      </w:r>
      <w:r w:rsidR="004B5E70">
        <w:rPr>
          <w:rFonts w:ascii="Optima" w:hAnsi="Optima" w:cs="Arial"/>
          <w:color w:val="000000"/>
          <w:sz w:val="22"/>
          <w:szCs w:val="22"/>
        </w:rPr>
        <w:t xml:space="preserve">Indeed the </w:t>
      </w:r>
      <w:r w:rsidR="00A80829">
        <w:rPr>
          <w:rFonts w:ascii="Optima" w:hAnsi="Optima" w:cs="Arial"/>
          <w:color w:val="000000"/>
          <w:sz w:val="22"/>
          <w:szCs w:val="22"/>
        </w:rPr>
        <w:t xml:space="preserve">median </w:t>
      </w:r>
      <w:r w:rsidR="004B5E70">
        <w:rPr>
          <w:rFonts w:ascii="Optima" w:hAnsi="Optima" w:cs="Arial"/>
          <w:color w:val="000000"/>
          <w:sz w:val="22"/>
          <w:szCs w:val="22"/>
        </w:rPr>
        <w:t>percent attributable risk (%AR</w:t>
      </w:r>
      <w:r w:rsidR="00A80829">
        <w:rPr>
          <w:rFonts w:ascii="Optima" w:hAnsi="Optima" w:cs="Arial"/>
          <w:color w:val="000000"/>
          <w:sz w:val="22"/>
          <w:szCs w:val="22"/>
        </w:rPr>
        <w:t xml:space="preserve">) </w:t>
      </w:r>
      <w:r w:rsidR="00544ADA">
        <w:rPr>
          <w:rFonts w:ascii="Optima" w:hAnsi="Optima" w:cs="Arial"/>
          <w:color w:val="000000"/>
          <w:sz w:val="22"/>
          <w:szCs w:val="22"/>
        </w:rPr>
        <w:t>(i.e</w:t>
      </w:r>
      <w:r w:rsidR="00544ADA" w:rsidRPr="00544ADA">
        <w:rPr>
          <w:rFonts w:ascii="Optima" w:hAnsi="Optima" w:cs="Arial"/>
          <w:color w:val="000000"/>
          <w:sz w:val="22"/>
          <w:szCs w:val="22"/>
        </w:rPr>
        <w:t>., percent change in DBL</w:t>
      </w:r>
      <w:r w:rsidR="00544ADA" w:rsidRPr="00AD5C28">
        <w:rPr>
          <w:rFonts w:ascii="Times New Roman" w:hAnsi="Times New Roman" w:cs="Times New Roman"/>
          <w:color w:val="000000"/>
          <w:sz w:val="22"/>
          <w:szCs w:val="22"/>
        </w:rPr>
        <w:t>α</w:t>
      </w:r>
      <w:r w:rsidR="00544ADA" w:rsidRPr="00544ADA">
        <w:rPr>
          <w:rFonts w:ascii="Optima" w:hAnsi="Optima" w:cs="Times New Roman"/>
          <w:color w:val="000000"/>
          <w:sz w:val="22"/>
          <w:szCs w:val="22"/>
        </w:rPr>
        <w:t xml:space="preserve"> type prevalence between seasons)</w:t>
      </w:r>
      <w:r w:rsidR="00544ADA">
        <w:rPr>
          <w:rFonts w:ascii="Optima" w:hAnsi="Optima" w:cs="Arial"/>
          <w:color w:val="000000"/>
          <w:sz w:val="22"/>
          <w:szCs w:val="22"/>
        </w:rPr>
        <w:t xml:space="preserve"> </w:t>
      </w:r>
      <w:r w:rsidR="00A80829">
        <w:rPr>
          <w:rFonts w:ascii="Optima" w:hAnsi="Optima" w:cs="Arial"/>
          <w:color w:val="000000"/>
          <w:sz w:val="22"/>
          <w:szCs w:val="22"/>
        </w:rPr>
        <w:t xml:space="preserve">was close to 0 for the intermediary and abundant </w:t>
      </w:r>
      <w:r w:rsidR="00A80829" w:rsidRPr="002C5012">
        <w:rPr>
          <w:rFonts w:ascii="Optima" w:hAnsi="Optima" w:cs="Arial"/>
          <w:color w:val="000000"/>
          <w:sz w:val="22"/>
          <w:szCs w:val="22"/>
        </w:rPr>
        <w:t>DBL</w:t>
      </w:r>
      <w:r w:rsidR="00A80829" w:rsidRPr="002C5012">
        <w:rPr>
          <w:rFonts w:ascii="Times New Roman" w:hAnsi="Times New Roman" w:cs="Times New Roman"/>
          <w:color w:val="000000"/>
          <w:sz w:val="22"/>
          <w:szCs w:val="22"/>
        </w:rPr>
        <w:t>α</w:t>
      </w:r>
      <w:r w:rsidR="00A80829" w:rsidRPr="002C5012">
        <w:rPr>
          <w:rFonts w:ascii="Optima" w:hAnsi="Optima" w:cs="Arial"/>
          <w:color w:val="000000"/>
          <w:sz w:val="22"/>
          <w:szCs w:val="22"/>
        </w:rPr>
        <w:t xml:space="preserve"> types</w:t>
      </w:r>
      <w:r w:rsidR="00A80829">
        <w:rPr>
          <w:rFonts w:ascii="Optima" w:hAnsi="Optima" w:cs="Arial"/>
          <w:color w:val="000000"/>
          <w:sz w:val="22"/>
          <w:szCs w:val="22"/>
        </w:rPr>
        <w:t xml:space="preserve"> that were maintained between seasons (Figure 1D). </w:t>
      </w:r>
      <w:r w:rsidR="009E4285" w:rsidRPr="002C5012">
        <w:rPr>
          <w:rFonts w:ascii="Optima" w:hAnsi="Optima"/>
          <w:sz w:val="22"/>
          <w:szCs w:val="22"/>
        </w:rPr>
        <w:t xml:space="preserve">Given </w:t>
      </w:r>
      <w:r w:rsidR="00AE2E6A" w:rsidRPr="007D5FC4">
        <w:rPr>
          <w:rFonts w:ascii="Optima" w:hAnsi="Optima"/>
          <w:sz w:val="22"/>
          <w:szCs w:val="22"/>
        </w:rPr>
        <w:t xml:space="preserve">the extremely high rates of meiotic and mitotic recombination </w:t>
      </w:r>
      <w:r w:rsidR="00AE2E6A" w:rsidRPr="002C5012">
        <w:rPr>
          <w:rFonts w:ascii="Optima" w:hAnsi="Optima"/>
          <w:sz w:val="22"/>
          <w:szCs w:val="22"/>
        </w:rPr>
        <w:t>that the parasite could undergo in this short time scale</w:t>
      </w:r>
      <w:r w:rsidR="009E4285" w:rsidRPr="002C5012">
        <w:rPr>
          <w:rFonts w:ascii="Optima" w:hAnsi="Optima"/>
          <w:sz w:val="22"/>
          <w:szCs w:val="22"/>
        </w:rPr>
        <w:t xml:space="preserve"> our results are striking</w:t>
      </w:r>
      <w:r w:rsidR="00AE2E6A" w:rsidRPr="002C5012">
        <w:rPr>
          <w:rFonts w:ascii="Optima" w:hAnsi="Optima"/>
          <w:sz w:val="22"/>
          <w:szCs w:val="22"/>
        </w:rPr>
        <w:t xml:space="preserve">. </w:t>
      </w:r>
      <w:r w:rsidRPr="007D5FC4">
        <w:rPr>
          <w:rFonts w:ascii="Optima" w:hAnsi="Optima"/>
          <w:sz w:val="22"/>
          <w:szCs w:val="22"/>
        </w:rPr>
        <w:t xml:space="preserve">Here, we have clearly shown that </w:t>
      </w:r>
      <w:r w:rsidR="00291CEF" w:rsidRPr="002C5012">
        <w:rPr>
          <w:rFonts w:ascii="Optima" w:hAnsi="Optima" w:cs="Arial"/>
          <w:color w:val="000000"/>
          <w:sz w:val="22"/>
          <w:szCs w:val="22"/>
        </w:rPr>
        <w:t>DBL</w:t>
      </w:r>
      <w:r w:rsidR="00291CEF" w:rsidRPr="002C5012">
        <w:rPr>
          <w:rFonts w:ascii="Times New Roman" w:hAnsi="Times New Roman" w:cs="Times New Roman"/>
          <w:color w:val="000000"/>
          <w:sz w:val="22"/>
          <w:szCs w:val="22"/>
        </w:rPr>
        <w:t>α</w:t>
      </w:r>
      <w:r w:rsidRPr="007D5FC4">
        <w:rPr>
          <w:rFonts w:ascii="Optima" w:hAnsi="Optima"/>
          <w:sz w:val="22"/>
          <w:szCs w:val="22"/>
        </w:rPr>
        <w:t xml:space="preserve"> types </w:t>
      </w:r>
      <w:r w:rsidR="00B5187D">
        <w:rPr>
          <w:rFonts w:ascii="Optima" w:hAnsi="Optima"/>
          <w:sz w:val="22"/>
          <w:szCs w:val="22"/>
        </w:rPr>
        <w:t>(</w:t>
      </w:r>
      <w:r w:rsidRPr="007D5FC4">
        <w:rPr>
          <w:rFonts w:ascii="Optima" w:hAnsi="Optima"/>
          <w:sz w:val="22"/>
          <w:szCs w:val="22"/>
        </w:rPr>
        <w:t xml:space="preserve">both </w:t>
      </w:r>
      <w:proofErr w:type="spellStart"/>
      <w:r w:rsidRPr="007D5FC4">
        <w:rPr>
          <w:rFonts w:ascii="Optima" w:hAnsi="Optima"/>
          <w:sz w:val="22"/>
          <w:szCs w:val="22"/>
        </w:rPr>
        <w:t>upsA</w:t>
      </w:r>
      <w:proofErr w:type="spellEnd"/>
      <w:r w:rsidRPr="007D5FC4">
        <w:rPr>
          <w:rFonts w:ascii="Optima" w:hAnsi="Optima"/>
          <w:sz w:val="22"/>
          <w:szCs w:val="22"/>
        </w:rPr>
        <w:t xml:space="preserve"> and non-</w:t>
      </w:r>
      <w:proofErr w:type="spellStart"/>
      <w:r w:rsidRPr="007D5FC4">
        <w:rPr>
          <w:rFonts w:ascii="Optima" w:hAnsi="Optima"/>
          <w:sz w:val="22"/>
          <w:szCs w:val="22"/>
        </w:rPr>
        <w:t>ups</w:t>
      </w:r>
      <w:r w:rsidR="00B5187D">
        <w:rPr>
          <w:rFonts w:ascii="Optima" w:hAnsi="Optima"/>
          <w:sz w:val="22"/>
          <w:szCs w:val="22"/>
        </w:rPr>
        <w:t>A</w:t>
      </w:r>
      <w:proofErr w:type="spellEnd"/>
      <w:r w:rsidR="00B5187D">
        <w:rPr>
          <w:rFonts w:ascii="Optima" w:hAnsi="Optima"/>
          <w:sz w:val="22"/>
          <w:szCs w:val="22"/>
        </w:rPr>
        <w:t>)</w:t>
      </w:r>
      <w:r w:rsidRPr="007D5FC4">
        <w:rPr>
          <w:rFonts w:ascii="Optima" w:hAnsi="Optima"/>
          <w:sz w:val="22"/>
          <w:szCs w:val="22"/>
        </w:rPr>
        <w:t xml:space="preserve"> are </w:t>
      </w:r>
      <w:r w:rsidR="000D15EC">
        <w:rPr>
          <w:rFonts w:ascii="Optima" w:hAnsi="Optima"/>
          <w:sz w:val="22"/>
          <w:szCs w:val="22"/>
        </w:rPr>
        <w:t>maintained</w:t>
      </w:r>
      <w:r w:rsidR="00A661D7">
        <w:rPr>
          <w:rFonts w:ascii="Optima" w:hAnsi="Optima"/>
          <w:sz w:val="22"/>
          <w:szCs w:val="22"/>
        </w:rPr>
        <w:t xml:space="preserve"> </w:t>
      </w:r>
      <w:r w:rsidRPr="007D5FC4">
        <w:rPr>
          <w:rFonts w:ascii="Optima" w:hAnsi="Optima"/>
          <w:sz w:val="22"/>
          <w:szCs w:val="22"/>
        </w:rPr>
        <w:t>between seasons</w:t>
      </w:r>
      <w:r w:rsidR="00FE3B7B">
        <w:rPr>
          <w:rFonts w:ascii="Optima" w:hAnsi="Optima"/>
          <w:sz w:val="22"/>
          <w:szCs w:val="22"/>
        </w:rPr>
        <w:t xml:space="preserve">, </w:t>
      </w:r>
      <w:commentRangeStart w:id="13"/>
      <w:r w:rsidR="00FE3B7B">
        <w:rPr>
          <w:rFonts w:ascii="Optima" w:hAnsi="Optima"/>
          <w:sz w:val="22"/>
          <w:szCs w:val="22"/>
        </w:rPr>
        <w:t xml:space="preserve">with abundant types being </w:t>
      </w:r>
      <w:r w:rsidR="000D15EC">
        <w:rPr>
          <w:rFonts w:ascii="Optima" w:hAnsi="Optima"/>
          <w:sz w:val="22"/>
          <w:szCs w:val="22"/>
        </w:rPr>
        <w:t>more likely to be maintained</w:t>
      </w:r>
      <w:r w:rsidR="00094B78">
        <w:rPr>
          <w:rFonts w:ascii="Optima" w:hAnsi="Optima"/>
          <w:sz w:val="22"/>
          <w:szCs w:val="22"/>
        </w:rPr>
        <w:t xml:space="preserve"> </w:t>
      </w:r>
      <w:commentRangeEnd w:id="13"/>
      <w:r w:rsidR="00736360">
        <w:rPr>
          <w:rStyle w:val="CommentReference"/>
          <w:rFonts w:ascii="Verdana" w:eastAsia="Times New Roman" w:hAnsi="Verdana" w:cs="Times New Roman"/>
        </w:rPr>
        <w:commentReference w:id="13"/>
      </w:r>
      <w:r w:rsidR="00FE3B7B">
        <w:rPr>
          <w:rFonts w:ascii="Optima" w:hAnsi="Optima"/>
          <w:sz w:val="22"/>
          <w:szCs w:val="22"/>
        </w:rPr>
        <w:t>(</w:t>
      </w:r>
      <w:proofErr w:type="spellStart"/>
      <w:r w:rsidR="00FE3B7B">
        <w:rPr>
          <w:rFonts w:ascii="Optima" w:hAnsi="Optima"/>
          <w:sz w:val="22"/>
          <w:szCs w:val="22"/>
        </w:rPr>
        <w:t>Supp</w:t>
      </w:r>
      <w:proofErr w:type="spellEnd"/>
      <w:r w:rsidR="00FE3B7B">
        <w:rPr>
          <w:rFonts w:ascii="Optima" w:hAnsi="Optima"/>
          <w:sz w:val="22"/>
          <w:szCs w:val="22"/>
        </w:rPr>
        <w:t>)</w:t>
      </w:r>
      <w:r w:rsidR="00211F50">
        <w:rPr>
          <w:rFonts w:ascii="Optima" w:hAnsi="Optima"/>
          <w:sz w:val="22"/>
          <w:szCs w:val="22"/>
        </w:rPr>
        <w:t>,</w:t>
      </w:r>
      <w:r w:rsidR="000D15EC">
        <w:rPr>
          <w:rFonts w:ascii="Optima" w:hAnsi="Optima"/>
          <w:sz w:val="22"/>
          <w:szCs w:val="22"/>
        </w:rPr>
        <w:t xml:space="preserve"> and a clear demonstration of the extent of diversity to sta</w:t>
      </w:r>
      <w:r w:rsidR="00E443C8">
        <w:rPr>
          <w:rFonts w:ascii="Optima" w:hAnsi="Optima"/>
          <w:sz w:val="22"/>
          <w:szCs w:val="22"/>
        </w:rPr>
        <w:t>r</w:t>
      </w:r>
      <w:r w:rsidR="000D15EC">
        <w:rPr>
          <w:rFonts w:ascii="Optima" w:hAnsi="Optima"/>
          <w:sz w:val="22"/>
          <w:szCs w:val="22"/>
        </w:rPr>
        <w:t>t the next transmission season</w:t>
      </w:r>
      <w:r w:rsidRPr="007D5FC4">
        <w:rPr>
          <w:rFonts w:ascii="Optima" w:hAnsi="Optima"/>
          <w:sz w:val="22"/>
          <w:szCs w:val="22"/>
        </w:rPr>
        <w:t xml:space="preserve">. This </w:t>
      </w:r>
      <w:r w:rsidR="00B5187D">
        <w:rPr>
          <w:rFonts w:ascii="Optima" w:hAnsi="Optima"/>
          <w:sz w:val="22"/>
          <w:szCs w:val="22"/>
        </w:rPr>
        <w:t xml:space="preserve">also </w:t>
      </w:r>
      <w:r w:rsidRPr="007D5FC4">
        <w:rPr>
          <w:rFonts w:ascii="Optima" w:hAnsi="Optima"/>
          <w:sz w:val="22"/>
          <w:szCs w:val="22"/>
        </w:rPr>
        <w:t xml:space="preserve">provides the first evidence of temporal </w:t>
      </w:r>
      <w:r w:rsidRPr="007D5FC4">
        <w:rPr>
          <w:rFonts w:ascii="Optima" w:hAnsi="Optima"/>
          <w:i/>
          <w:sz w:val="22"/>
          <w:szCs w:val="22"/>
        </w:rPr>
        <w:t xml:space="preserve">var </w:t>
      </w:r>
      <w:r w:rsidRPr="007D5FC4">
        <w:rPr>
          <w:rFonts w:ascii="Optima" w:hAnsi="Optima"/>
          <w:sz w:val="22"/>
          <w:szCs w:val="22"/>
        </w:rPr>
        <w:t xml:space="preserve">sequence </w:t>
      </w:r>
      <w:r w:rsidR="00AE2E6A" w:rsidRPr="007D5FC4">
        <w:rPr>
          <w:rFonts w:ascii="Optima" w:hAnsi="Optima"/>
          <w:sz w:val="22"/>
          <w:szCs w:val="22"/>
        </w:rPr>
        <w:t xml:space="preserve">conservation and </w:t>
      </w:r>
      <w:r w:rsidRPr="007D5FC4">
        <w:rPr>
          <w:rFonts w:ascii="Optima" w:hAnsi="Optima"/>
          <w:sz w:val="22"/>
          <w:szCs w:val="22"/>
        </w:rPr>
        <w:t xml:space="preserve">stability in the </w:t>
      </w:r>
      <w:r w:rsidRPr="007D5FC4">
        <w:rPr>
          <w:rFonts w:ascii="Optima" w:hAnsi="Optima"/>
          <w:i/>
          <w:sz w:val="22"/>
          <w:szCs w:val="22"/>
        </w:rPr>
        <w:t>P. falciparum</w:t>
      </w:r>
      <w:r w:rsidRPr="007D5FC4">
        <w:rPr>
          <w:rFonts w:ascii="Optima" w:hAnsi="Optima"/>
          <w:sz w:val="22"/>
          <w:szCs w:val="22"/>
        </w:rPr>
        <w:t xml:space="preserve"> transmission system over short periods of time (i.e. across two sequential transmission seasons). </w:t>
      </w:r>
    </w:p>
    <w:p w14:paraId="5A1DEB47" w14:textId="77777777" w:rsidR="004B5E70" w:rsidRPr="002C5012" w:rsidRDefault="004B5E70" w:rsidP="007D5FC4">
      <w:pPr>
        <w:spacing w:line="276" w:lineRule="auto"/>
        <w:jc w:val="both"/>
        <w:rPr>
          <w:rFonts w:ascii="Optima" w:hAnsi="Optima"/>
          <w:sz w:val="22"/>
          <w:szCs w:val="22"/>
        </w:rPr>
      </w:pPr>
    </w:p>
    <w:p w14:paraId="722A497E" w14:textId="5A7962CB" w:rsidR="000C2492" w:rsidRPr="007D5FC4" w:rsidRDefault="005553A6" w:rsidP="007D5FC4">
      <w:pPr>
        <w:spacing w:line="276" w:lineRule="auto"/>
        <w:jc w:val="both"/>
        <w:rPr>
          <w:rFonts w:ascii="Optima" w:hAnsi="Optima" w:cs="Arial"/>
          <w:color w:val="000000"/>
          <w:sz w:val="22"/>
          <w:szCs w:val="22"/>
        </w:rPr>
      </w:pPr>
      <w:r w:rsidRPr="007D5FC4">
        <w:rPr>
          <w:rFonts w:ascii="Optima" w:hAnsi="Optima" w:cs="Times New Roman"/>
          <w:color w:val="000000"/>
          <w:sz w:val="22"/>
          <w:szCs w:val="22"/>
        </w:rPr>
        <w:t xml:space="preserve">We then assessed </w:t>
      </w:r>
      <w:r w:rsidRPr="002C5012">
        <w:rPr>
          <w:rFonts w:ascii="Optima" w:hAnsi="Optima" w:cs="Times New Roman"/>
          <w:color w:val="000000"/>
          <w:sz w:val="22"/>
          <w:szCs w:val="22"/>
        </w:rPr>
        <w:t xml:space="preserve">whether parasite genetic structure was impacted by the seasonal changes in transmission. </w:t>
      </w:r>
      <w:commentRangeStart w:id="14"/>
      <w:r w:rsidRPr="002C5012">
        <w:rPr>
          <w:rFonts w:ascii="Optima" w:hAnsi="Optima" w:cs="Times New Roman"/>
          <w:color w:val="000000"/>
          <w:sz w:val="22"/>
          <w:szCs w:val="22"/>
        </w:rPr>
        <w:t xml:space="preserve">We described </w:t>
      </w:r>
      <w:r w:rsidRPr="002C5012">
        <w:rPr>
          <w:rFonts w:ascii="Optima" w:hAnsi="Optima" w:cs="Times New Roman"/>
          <w:i/>
          <w:color w:val="000000"/>
          <w:sz w:val="22"/>
          <w:szCs w:val="22"/>
        </w:rPr>
        <w:t xml:space="preserve">var </w:t>
      </w:r>
      <w:r w:rsidRPr="002C5012">
        <w:rPr>
          <w:rFonts w:ascii="Optima" w:hAnsi="Optima" w:cs="Times New Roman"/>
          <w:color w:val="000000"/>
          <w:sz w:val="22"/>
          <w:szCs w:val="22"/>
        </w:rPr>
        <w:t>population structure,</w:t>
      </w:r>
      <w:r w:rsidRPr="007D5FC4">
        <w:rPr>
          <w:rFonts w:ascii="Optima" w:hAnsi="Optima" w:cs="Arial"/>
          <w:color w:val="000000"/>
          <w:sz w:val="22"/>
          <w:szCs w:val="22"/>
        </w:rPr>
        <w:t xml:space="preserve"> as defined by the organization and relatedness (i.e. overlap) of </w:t>
      </w:r>
      <w:r w:rsidR="00291CEF" w:rsidRPr="002C5012">
        <w:rPr>
          <w:rFonts w:ascii="Optima" w:hAnsi="Optima" w:cs="Arial"/>
          <w:color w:val="000000"/>
          <w:sz w:val="22"/>
          <w:szCs w:val="22"/>
        </w:rPr>
        <w:t>DBL</w:t>
      </w:r>
      <w:r w:rsidR="00291CEF" w:rsidRPr="002C5012">
        <w:rPr>
          <w:rFonts w:ascii="Times New Roman" w:hAnsi="Times New Roman" w:cs="Times New Roman"/>
          <w:color w:val="000000"/>
          <w:sz w:val="22"/>
          <w:szCs w:val="22"/>
        </w:rPr>
        <w:t>α</w:t>
      </w:r>
      <w:r w:rsidRPr="007D5FC4">
        <w:rPr>
          <w:rFonts w:ascii="Optima" w:hAnsi="Optima" w:cs="Arial"/>
          <w:color w:val="000000"/>
          <w:sz w:val="22"/>
          <w:szCs w:val="22"/>
        </w:rPr>
        <w:t xml:space="preserve"> repertoires among isolates, </w:t>
      </w:r>
      <w:r w:rsidRPr="002C5012">
        <w:rPr>
          <w:rFonts w:ascii="Optima" w:hAnsi="Optima" w:cs="Times New Roman"/>
          <w:color w:val="000000"/>
          <w:sz w:val="22"/>
          <w:szCs w:val="22"/>
        </w:rPr>
        <w:t xml:space="preserve">within </w:t>
      </w:r>
      <w:r w:rsidR="00F1089B" w:rsidRPr="002C5012">
        <w:rPr>
          <w:rFonts w:ascii="Optima" w:hAnsi="Optima" w:cs="Times New Roman"/>
          <w:color w:val="000000"/>
          <w:sz w:val="22"/>
          <w:szCs w:val="22"/>
        </w:rPr>
        <w:t>each</w:t>
      </w:r>
      <w:r w:rsidRPr="002C5012">
        <w:rPr>
          <w:rFonts w:ascii="Optima" w:hAnsi="Optima" w:cs="Times New Roman"/>
          <w:color w:val="000000"/>
          <w:sz w:val="22"/>
          <w:szCs w:val="22"/>
        </w:rPr>
        <w:t xml:space="preserve"> season and the temporal </w:t>
      </w:r>
      <w:r w:rsidRPr="002C5012">
        <w:rPr>
          <w:rFonts w:ascii="Optima" w:hAnsi="Optima" w:cs="Times New Roman"/>
          <w:i/>
          <w:color w:val="000000"/>
          <w:sz w:val="22"/>
          <w:szCs w:val="22"/>
        </w:rPr>
        <w:t xml:space="preserve">var </w:t>
      </w:r>
      <w:r w:rsidRPr="002C5012">
        <w:rPr>
          <w:rFonts w:ascii="Optima" w:hAnsi="Optima" w:cs="Times New Roman"/>
          <w:color w:val="000000"/>
          <w:sz w:val="22"/>
          <w:szCs w:val="22"/>
        </w:rPr>
        <w:t xml:space="preserve">dynamics between seasons by calculating </w:t>
      </w:r>
      <w:r w:rsidRPr="007D5FC4">
        <w:rPr>
          <w:rFonts w:ascii="Optima" w:hAnsi="Optima" w:cs="Arial"/>
          <w:color w:val="000000"/>
          <w:sz w:val="22"/>
          <w:szCs w:val="22"/>
        </w:rPr>
        <w:t>pairwise type sharing (PTS</w:t>
      </w:r>
      <w:r w:rsidR="00B7760B" w:rsidRPr="002C5012">
        <w:rPr>
          <w:rFonts w:ascii="Optima" w:hAnsi="Optima" w:cs="Arial"/>
          <w:color w:val="000000"/>
          <w:sz w:val="22"/>
          <w:szCs w:val="22"/>
        </w:rPr>
        <w:t>)</w:t>
      </w:r>
      <w:r w:rsidRPr="007D5FC4">
        <w:rPr>
          <w:rFonts w:ascii="Optima" w:hAnsi="Optima" w:cs="Arial"/>
          <w:color w:val="000000"/>
          <w:sz w:val="22"/>
          <w:szCs w:val="22"/>
        </w:rPr>
        <w:t xml:space="preserve"> (see </w:t>
      </w:r>
      <w:proofErr w:type="spellStart"/>
      <w:r w:rsidR="00B070A8" w:rsidRPr="002C5012">
        <w:rPr>
          <w:rFonts w:ascii="Optima" w:hAnsi="Optima" w:cs="Arial"/>
          <w:color w:val="000000"/>
          <w:sz w:val="22"/>
          <w:szCs w:val="22"/>
        </w:rPr>
        <w:t>Supp</w:t>
      </w:r>
      <w:proofErr w:type="spellEnd"/>
      <w:r w:rsidRPr="007D5FC4">
        <w:rPr>
          <w:rFonts w:ascii="Optima" w:hAnsi="Optima" w:cs="Arial"/>
          <w:color w:val="000000"/>
          <w:sz w:val="22"/>
          <w:szCs w:val="22"/>
        </w:rPr>
        <w:t xml:space="preserve">). </w:t>
      </w:r>
      <w:commentRangeEnd w:id="14"/>
      <w:r w:rsidR="00736360">
        <w:rPr>
          <w:rStyle w:val="CommentReference"/>
          <w:rFonts w:ascii="Verdana" w:eastAsia="Times New Roman" w:hAnsi="Verdana" w:cs="Times New Roman"/>
        </w:rPr>
        <w:commentReference w:id="14"/>
      </w:r>
      <w:r w:rsidRPr="007D5FC4">
        <w:rPr>
          <w:rFonts w:ascii="Optima" w:hAnsi="Optima" w:cs="Arial"/>
          <w:color w:val="000000"/>
          <w:sz w:val="22"/>
          <w:szCs w:val="22"/>
        </w:rPr>
        <w:t>I</w:t>
      </w:r>
      <w:r w:rsidRPr="007D5FC4">
        <w:rPr>
          <w:rFonts w:ascii="Optima" w:hAnsi="Optima" w:cs="Times New Roman"/>
          <w:color w:val="000000"/>
          <w:sz w:val="22"/>
          <w:szCs w:val="22"/>
        </w:rPr>
        <w:t xml:space="preserve">mportantly, the extent of overlap </w:t>
      </w:r>
      <w:r w:rsidRPr="007D5FC4">
        <w:rPr>
          <w:rFonts w:ascii="Optima" w:hAnsi="Optima" w:cs="Arial"/>
          <w:color w:val="000000"/>
          <w:sz w:val="22"/>
          <w:szCs w:val="22"/>
        </w:rPr>
        <w:t xml:space="preserve">of </w:t>
      </w:r>
      <w:r w:rsidRPr="007D5FC4">
        <w:rPr>
          <w:rFonts w:ascii="Optima" w:hAnsi="Optima" w:cs="Arial"/>
          <w:i/>
          <w:color w:val="000000"/>
          <w:sz w:val="22"/>
          <w:szCs w:val="22"/>
        </w:rPr>
        <w:t xml:space="preserve">var </w:t>
      </w:r>
      <w:r w:rsidR="00291CEF" w:rsidRPr="002C5012">
        <w:rPr>
          <w:rFonts w:ascii="Optima" w:hAnsi="Optima" w:cs="Arial"/>
          <w:color w:val="000000"/>
          <w:sz w:val="22"/>
          <w:szCs w:val="22"/>
        </w:rPr>
        <w:t>DBL</w:t>
      </w:r>
      <w:r w:rsidR="00291CEF" w:rsidRPr="002C5012">
        <w:rPr>
          <w:rFonts w:ascii="Times New Roman" w:hAnsi="Times New Roman" w:cs="Times New Roman"/>
          <w:color w:val="000000"/>
          <w:sz w:val="22"/>
          <w:szCs w:val="22"/>
        </w:rPr>
        <w:t>α</w:t>
      </w:r>
      <w:r w:rsidRPr="007D5FC4">
        <w:rPr>
          <w:rFonts w:ascii="Optima" w:hAnsi="Optima" w:cs="Arial"/>
          <w:color w:val="000000"/>
          <w:sz w:val="22"/>
          <w:szCs w:val="22"/>
        </w:rPr>
        <w:t xml:space="preserve"> repertoires </w:t>
      </w:r>
      <w:r w:rsidRPr="007D5FC4">
        <w:rPr>
          <w:rFonts w:ascii="Optima" w:hAnsi="Optima" w:cs="Times New Roman"/>
          <w:color w:val="000000"/>
          <w:sz w:val="22"/>
          <w:szCs w:val="22"/>
        </w:rPr>
        <w:t>among isolates will determine cross-immunity in the host population to distinct parasite genomes.</w:t>
      </w:r>
      <w:r w:rsidR="00515D59" w:rsidRPr="007D5FC4">
        <w:rPr>
          <w:rFonts w:ascii="Optima" w:hAnsi="Optima" w:cs="Arial"/>
          <w:color w:val="000000"/>
          <w:sz w:val="22"/>
          <w:szCs w:val="22"/>
        </w:rPr>
        <w:t xml:space="preserve"> </w:t>
      </w:r>
      <w:r w:rsidR="00086FCB" w:rsidRPr="007D5FC4">
        <w:rPr>
          <w:rFonts w:ascii="Optima" w:hAnsi="Optima" w:cs="Arial"/>
          <w:color w:val="000000"/>
          <w:sz w:val="22"/>
          <w:szCs w:val="22"/>
        </w:rPr>
        <w:t xml:space="preserve">Our PTS comparisons revealed minimal overlap of repertoires as evidenced by </w:t>
      </w:r>
      <w:commentRangeStart w:id="15"/>
      <w:r w:rsidR="00086FCB" w:rsidRPr="007D5FC4">
        <w:rPr>
          <w:rFonts w:ascii="Optima" w:hAnsi="Optima" w:cs="Arial"/>
          <w:color w:val="000000"/>
          <w:sz w:val="22"/>
          <w:szCs w:val="22"/>
        </w:rPr>
        <w:t xml:space="preserve">strikingly low PTS scores (i.e., PTS ≤ 0.10, or ≤10% </w:t>
      </w:r>
      <w:r w:rsidR="00291CEF" w:rsidRPr="002C5012">
        <w:rPr>
          <w:rFonts w:ascii="Optima" w:hAnsi="Optima" w:cs="Arial"/>
          <w:color w:val="000000"/>
          <w:sz w:val="22"/>
          <w:szCs w:val="22"/>
        </w:rPr>
        <w:t>DBL</w:t>
      </w:r>
      <w:r w:rsidR="00291CEF" w:rsidRPr="002C5012">
        <w:rPr>
          <w:rFonts w:ascii="Times New Roman" w:hAnsi="Times New Roman" w:cs="Times New Roman"/>
          <w:color w:val="000000"/>
          <w:sz w:val="22"/>
          <w:szCs w:val="22"/>
        </w:rPr>
        <w:t>α</w:t>
      </w:r>
      <w:r w:rsidR="00086FCB" w:rsidRPr="007D5FC4">
        <w:rPr>
          <w:rFonts w:ascii="Optima" w:hAnsi="Optima" w:cs="Arial"/>
          <w:color w:val="000000"/>
          <w:sz w:val="22"/>
          <w:szCs w:val="22"/>
        </w:rPr>
        <w:t xml:space="preserve"> type sharing) (Figure </w:t>
      </w:r>
      <w:r w:rsidR="00794636">
        <w:rPr>
          <w:rFonts w:ascii="Optima" w:hAnsi="Optima" w:cs="Arial"/>
          <w:color w:val="000000"/>
          <w:sz w:val="22"/>
          <w:szCs w:val="22"/>
        </w:rPr>
        <w:t>2</w:t>
      </w:r>
      <w:commentRangeEnd w:id="15"/>
      <w:r w:rsidR="00736360">
        <w:rPr>
          <w:rStyle w:val="CommentReference"/>
          <w:rFonts w:ascii="Verdana" w:eastAsia="Times New Roman" w:hAnsi="Verdana" w:cs="Times New Roman"/>
        </w:rPr>
        <w:commentReference w:id="15"/>
      </w:r>
      <w:r w:rsidR="00086FCB" w:rsidRPr="007D5FC4">
        <w:rPr>
          <w:rFonts w:ascii="Optima" w:hAnsi="Optima" w:cs="Arial"/>
          <w:color w:val="000000"/>
          <w:sz w:val="22"/>
          <w:szCs w:val="22"/>
        </w:rPr>
        <w:t xml:space="preserve">). </w:t>
      </w:r>
      <w:r w:rsidR="00E3320E" w:rsidRPr="007D5FC4">
        <w:rPr>
          <w:rFonts w:ascii="Optima" w:hAnsi="Optima" w:cs="Arial"/>
          <w:color w:val="000000"/>
          <w:sz w:val="22"/>
          <w:szCs w:val="22"/>
        </w:rPr>
        <w:t xml:space="preserve">Overall </w:t>
      </w:r>
      <w:r w:rsidR="00086FCB" w:rsidRPr="007D5FC4">
        <w:rPr>
          <w:rFonts w:ascii="Optima" w:hAnsi="Optima"/>
          <w:sz w:val="22"/>
          <w:szCs w:val="22"/>
        </w:rPr>
        <w:t>there was an extremely low prevalence of highly related isolate repertoire pairs</w:t>
      </w:r>
      <w:r w:rsidR="00086FCB" w:rsidRPr="007D5FC4">
        <w:rPr>
          <w:rFonts w:ascii="Optima" w:hAnsi="Optima" w:cs="Arial"/>
          <w:color w:val="000000"/>
          <w:sz w:val="22"/>
          <w:szCs w:val="22"/>
        </w:rPr>
        <w:t xml:space="preserve"> with higher overlap (i.e., PTS ≥ 0.50) (Figure </w:t>
      </w:r>
      <w:r w:rsidR="00D53C1C">
        <w:rPr>
          <w:rFonts w:ascii="Optima" w:hAnsi="Optima" w:cs="Arial"/>
          <w:color w:val="000000"/>
          <w:sz w:val="22"/>
          <w:szCs w:val="22"/>
        </w:rPr>
        <w:t>2</w:t>
      </w:r>
      <w:r w:rsidR="00086FCB" w:rsidRPr="007D5FC4">
        <w:rPr>
          <w:rFonts w:ascii="Optima" w:hAnsi="Optima" w:cs="Arial"/>
          <w:color w:val="000000"/>
          <w:sz w:val="22"/>
          <w:szCs w:val="22"/>
        </w:rPr>
        <w:t xml:space="preserve">). </w:t>
      </w:r>
      <w:r w:rsidR="00BD1FC7" w:rsidRPr="007D5FC4">
        <w:rPr>
          <w:rFonts w:ascii="Optima" w:hAnsi="Optima" w:cs="Arial"/>
          <w:color w:val="000000"/>
          <w:sz w:val="22"/>
          <w:szCs w:val="22"/>
        </w:rPr>
        <w:t xml:space="preserve">When we examined the type-specific PTS patterns, there was significantly higher sharing of </w:t>
      </w:r>
      <w:proofErr w:type="spellStart"/>
      <w:r w:rsidR="00BD1FC7" w:rsidRPr="007D5FC4">
        <w:rPr>
          <w:rFonts w:ascii="Optima" w:hAnsi="Optima" w:cs="Arial"/>
          <w:color w:val="000000"/>
          <w:sz w:val="22"/>
          <w:szCs w:val="22"/>
        </w:rPr>
        <w:t>upsA</w:t>
      </w:r>
      <w:proofErr w:type="spellEnd"/>
      <w:r w:rsidR="00BD1FC7" w:rsidRPr="007D5FC4">
        <w:rPr>
          <w:rFonts w:ascii="Optima" w:hAnsi="Optima" w:cs="Arial"/>
          <w:color w:val="000000"/>
          <w:sz w:val="22"/>
          <w:szCs w:val="22"/>
        </w:rPr>
        <w:t xml:space="preserve"> </w:t>
      </w:r>
      <w:r w:rsidR="00291CEF" w:rsidRPr="002C5012">
        <w:rPr>
          <w:rFonts w:ascii="Optima" w:hAnsi="Optima" w:cs="Arial"/>
          <w:color w:val="000000"/>
          <w:sz w:val="22"/>
          <w:szCs w:val="22"/>
        </w:rPr>
        <w:t>DBL</w:t>
      </w:r>
      <w:r w:rsidR="00291CEF" w:rsidRPr="002C5012">
        <w:rPr>
          <w:rFonts w:ascii="Times New Roman" w:hAnsi="Times New Roman" w:cs="Times New Roman"/>
          <w:color w:val="000000"/>
          <w:sz w:val="22"/>
          <w:szCs w:val="22"/>
        </w:rPr>
        <w:t>α</w:t>
      </w:r>
      <w:r w:rsidR="00BD1FC7" w:rsidRPr="007D5FC4">
        <w:rPr>
          <w:rFonts w:ascii="Optima" w:hAnsi="Optima" w:cs="Arial"/>
          <w:color w:val="000000"/>
          <w:sz w:val="22"/>
          <w:szCs w:val="22"/>
        </w:rPr>
        <w:t xml:space="preserve"> types compared to the non-</w:t>
      </w:r>
      <w:proofErr w:type="spellStart"/>
      <w:r w:rsidR="00BD1FC7" w:rsidRPr="007D5FC4">
        <w:rPr>
          <w:rFonts w:ascii="Optima" w:hAnsi="Optima" w:cs="Arial"/>
          <w:color w:val="000000"/>
          <w:sz w:val="22"/>
          <w:szCs w:val="22"/>
        </w:rPr>
        <w:t>upsA</w:t>
      </w:r>
      <w:proofErr w:type="spellEnd"/>
      <w:r w:rsidR="00BD1FC7" w:rsidRPr="007D5FC4">
        <w:rPr>
          <w:rFonts w:ascii="Optima" w:hAnsi="Optima" w:cs="Arial"/>
          <w:color w:val="000000"/>
          <w:sz w:val="22"/>
          <w:szCs w:val="22"/>
        </w:rPr>
        <w:t xml:space="preserve"> types (</w:t>
      </w:r>
      <w:r w:rsidR="00BD1FC7" w:rsidRPr="007D5FC4">
        <w:rPr>
          <w:rFonts w:ascii="Optima" w:hAnsi="Optima" w:cs="Arial"/>
          <w:i/>
          <w:color w:val="000000"/>
          <w:sz w:val="22"/>
          <w:szCs w:val="22"/>
        </w:rPr>
        <w:t xml:space="preserve">p </w:t>
      </w:r>
      <w:r w:rsidR="00BD1FC7" w:rsidRPr="007D5FC4">
        <w:rPr>
          <w:rFonts w:ascii="Optima" w:hAnsi="Optima" w:cs="Arial"/>
          <w:color w:val="000000"/>
          <w:sz w:val="22"/>
          <w:szCs w:val="22"/>
        </w:rPr>
        <w:t xml:space="preserve">&lt; 0.001). These patterns were independent of seasonality </w:t>
      </w:r>
      <w:r w:rsidR="00866195" w:rsidRPr="007D5FC4">
        <w:rPr>
          <w:rFonts w:ascii="Optima" w:hAnsi="Optima" w:cs="Arial"/>
          <w:color w:val="000000"/>
          <w:sz w:val="22"/>
          <w:szCs w:val="22"/>
        </w:rPr>
        <w:t xml:space="preserve">(Figure </w:t>
      </w:r>
      <w:r w:rsidR="0035136F">
        <w:rPr>
          <w:rFonts w:ascii="Optima" w:hAnsi="Optima" w:cs="Arial"/>
          <w:color w:val="000000"/>
          <w:sz w:val="22"/>
          <w:szCs w:val="22"/>
        </w:rPr>
        <w:t>2</w:t>
      </w:r>
      <w:r w:rsidR="00866195" w:rsidRPr="007D5FC4">
        <w:rPr>
          <w:rFonts w:ascii="Optima" w:hAnsi="Optima" w:cs="Arial"/>
          <w:color w:val="000000"/>
          <w:sz w:val="22"/>
          <w:szCs w:val="22"/>
        </w:rPr>
        <w:t xml:space="preserve">) </w:t>
      </w:r>
      <w:r w:rsidR="00BD1FC7" w:rsidRPr="007D5FC4">
        <w:rPr>
          <w:rFonts w:ascii="Optima" w:hAnsi="Optima" w:cs="Arial"/>
          <w:color w:val="000000"/>
          <w:sz w:val="22"/>
          <w:szCs w:val="22"/>
        </w:rPr>
        <w:t>and infection complexity</w:t>
      </w:r>
      <w:r w:rsidR="00866195" w:rsidRPr="007D5FC4">
        <w:rPr>
          <w:rFonts w:ascii="Optima" w:hAnsi="Optima" w:cs="Arial"/>
          <w:color w:val="000000"/>
          <w:sz w:val="22"/>
          <w:szCs w:val="22"/>
        </w:rPr>
        <w:t xml:space="preserve"> (</w:t>
      </w:r>
      <w:proofErr w:type="spellStart"/>
      <w:r w:rsidR="00866195" w:rsidRPr="007D5FC4">
        <w:rPr>
          <w:rFonts w:ascii="Optima" w:hAnsi="Optima" w:cs="Arial"/>
          <w:color w:val="000000"/>
          <w:sz w:val="22"/>
          <w:szCs w:val="22"/>
        </w:rPr>
        <w:t>Supp</w:t>
      </w:r>
      <w:proofErr w:type="spellEnd"/>
      <w:r w:rsidR="00866195" w:rsidRPr="007D5FC4">
        <w:rPr>
          <w:rFonts w:ascii="Optima" w:hAnsi="Optima" w:cs="Arial"/>
          <w:color w:val="000000"/>
          <w:sz w:val="22"/>
          <w:szCs w:val="22"/>
        </w:rPr>
        <w:t>)</w:t>
      </w:r>
      <w:r w:rsidR="00BD1FC7" w:rsidRPr="007D5FC4">
        <w:rPr>
          <w:rFonts w:ascii="Optima" w:hAnsi="Optima" w:cs="Arial"/>
          <w:color w:val="000000"/>
          <w:sz w:val="22"/>
          <w:szCs w:val="22"/>
        </w:rPr>
        <w:t xml:space="preserve">. </w:t>
      </w:r>
      <w:commentRangeStart w:id="16"/>
      <w:r w:rsidR="000C2492" w:rsidRPr="007D5FC4">
        <w:rPr>
          <w:rFonts w:ascii="Optima" w:hAnsi="Optima" w:cs="Arial"/>
          <w:color w:val="000000"/>
          <w:sz w:val="22"/>
          <w:szCs w:val="22"/>
        </w:rPr>
        <w:t>We interpret these data as indicating high parasite fitness in the reservoir to evade the host immune response even under conditions of seasonal transmission.</w:t>
      </w:r>
      <w:r w:rsidR="00F92A5C">
        <w:rPr>
          <w:rFonts w:ascii="Optima" w:hAnsi="Optima" w:cs="Arial"/>
          <w:color w:val="000000"/>
          <w:sz w:val="22"/>
          <w:szCs w:val="22"/>
        </w:rPr>
        <w:t xml:space="preserve"> </w:t>
      </w:r>
      <w:commentRangeEnd w:id="16"/>
      <w:r w:rsidR="007D014C">
        <w:rPr>
          <w:rStyle w:val="CommentReference"/>
          <w:rFonts w:ascii="Verdana" w:eastAsia="Times New Roman" w:hAnsi="Verdana" w:cs="Times New Roman"/>
        </w:rPr>
        <w:commentReference w:id="16"/>
      </w:r>
      <w:r w:rsidR="000C2492" w:rsidRPr="007D5FC4">
        <w:rPr>
          <w:rFonts w:ascii="Optima" w:hAnsi="Optima"/>
          <w:sz w:val="22"/>
          <w:szCs w:val="22"/>
        </w:rPr>
        <w:t xml:space="preserve">Perhaps most interestingly, </w:t>
      </w:r>
      <w:commentRangeStart w:id="17"/>
      <w:r w:rsidR="000C2492" w:rsidRPr="007D5FC4">
        <w:rPr>
          <w:rFonts w:ascii="Optima" w:hAnsi="Optima"/>
          <w:sz w:val="22"/>
          <w:szCs w:val="22"/>
        </w:rPr>
        <w:t xml:space="preserve">when we examined the turnover </w:t>
      </w:r>
      <w:r w:rsidR="002F1941" w:rsidRPr="007D5FC4">
        <w:rPr>
          <w:rFonts w:ascii="Optima" w:hAnsi="Optima"/>
          <w:sz w:val="22"/>
          <w:szCs w:val="22"/>
        </w:rPr>
        <w:t>of</w:t>
      </w:r>
      <w:r w:rsidR="000C2492" w:rsidRPr="007D5FC4">
        <w:rPr>
          <w:rFonts w:ascii="Optima" w:hAnsi="Optima"/>
          <w:sz w:val="22"/>
          <w:szCs w:val="22"/>
        </w:rPr>
        <w:t xml:space="preserve"> </w:t>
      </w:r>
      <w:r w:rsidR="002F1941" w:rsidRPr="007D5FC4">
        <w:rPr>
          <w:rFonts w:ascii="Optima" w:hAnsi="Optima"/>
          <w:sz w:val="22"/>
          <w:szCs w:val="22"/>
        </w:rPr>
        <w:t>infections on a population-level and within the same individuals</w:t>
      </w:r>
      <w:r w:rsidR="000C2492" w:rsidRPr="007D5FC4">
        <w:rPr>
          <w:rFonts w:ascii="Optima" w:hAnsi="Optima"/>
          <w:sz w:val="22"/>
          <w:szCs w:val="22"/>
        </w:rPr>
        <w:t xml:space="preserve">, we observed a high turnover of repertoires between seasons, </w:t>
      </w:r>
      <w:commentRangeEnd w:id="17"/>
      <w:r w:rsidR="007D014C">
        <w:rPr>
          <w:rStyle w:val="CommentReference"/>
          <w:rFonts w:ascii="Verdana" w:eastAsia="Times New Roman" w:hAnsi="Verdana" w:cs="Times New Roman"/>
        </w:rPr>
        <w:commentReference w:id="17"/>
      </w:r>
      <w:r w:rsidR="000C2492" w:rsidRPr="007D5FC4">
        <w:rPr>
          <w:rFonts w:ascii="Optima" w:hAnsi="Optima"/>
          <w:sz w:val="22"/>
          <w:szCs w:val="22"/>
        </w:rPr>
        <w:t xml:space="preserve">with evidence of only one chronic infection that persisted in the same host </w:t>
      </w:r>
      <w:r w:rsidR="000C2492" w:rsidRPr="007D5FC4">
        <w:rPr>
          <w:rFonts w:ascii="Optima" w:hAnsi="Optima" w:cs="Arial"/>
          <w:color w:val="000000"/>
          <w:sz w:val="22"/>
          <w:szCs w:val="22"/>
        </w:rPr>
        <w:t xml:space="preserve">from the EWS through to the subsequent EDS for at least 7 months (Figure </w:t>
      </w:r>
      <w:r w:rsidR="00EB36B3">
        <w:rPr>
          <w:rFonts w:ascii="Optima" w:hAnsi="Optima" w:cs="Arial"/>
          <w:color w:val="000000"/>
          <w:sz w:val="22"/>
          <w:szCs w:val="22"/>
        </w:rPr>
        <w:t>2</w:t>
      </w:r>
      <w:r w:rsidR="000C2492" w:rsidRPr="007D5FC4">
        <w:rPr>
          <w:rFonts w:ascii="Optima" w:hAnsi="Optima" w:cs="Arial"/>
          <w:color w:val="000000"/>
          <w:sz w:val="22"/>
          <w:szCs w:val="22"/>
        </w:rPr>
        <w:t xml:space="preserve">). </w:t>
      </w:r>
      <w:r w:rsidR="000C2492" w:rsidRPr="007D5FC4">
        <w:rPr>
          <w:rFonts w:ascii="Optima" w:hAnsi="Optima"/>
          <w:sz w:val="22"/>
          <w:szCs w:val="22"/>
        </w:rPr>
        <w:t>Intriguingly, we show that there is maintenance of</w:t>
      </w:r>
      <w:r w:rsidR="00094B78">
        <w:rPr>
          <w:rFonts w:ascii="Optima" w:hAnsi="Optima"/>
          <w:sz w:val="22"/>
          <w:szCs w:val="22"/>
        </w:rPr>
        <w:t xml:space="preserve"> </w:t>
      </w:r>
      <w:r w:rsidR="00291CEF" w:rsidRPr="002C5012">
        <w:rPr>
          <w:rFonts w:ascii="Optima" w:hAnsi="Optima" w:cs="Arial"/>
          <w:color w:val="000000"/>
          <w:sz w:val="22"/>
          <w:szCs w:val="22"/>
        </w:rPr>
        <w:t>DBL</w:t>
      </w:r>
      <w:r w:rsidR="00291CEF" w:rsidRPr="002C5012">
        <w:rPr>
          <w:rFonts w:ascii="Times New Roman" w:hAnsi="Times New Roman" w:cs="Times New Roman"/>
          <w:color w:val="000000"/>
          <w:sz w:val="22"/>
          <w:szCs w:val="22"/>
        </w:rPr>
        <w:t>α</w:t>
      </w:r>
      <w:r w:rsidR="000C2492" w:rsidRPr="007D5FC4">
        <w:rPr>
          <w:rFonts w:ascii="Optima" w:hAnsi="Optima"/>
          <w:sz w:val="22"/>
          <w:szCs w:val="22"/>
        </w:rPr>
        <w:t xml:space="preserve"> </w:t>
      </w:r>
      <w:r w:rsidR="000D15EC">
        <w:rPr>
          <w:rFonts w:ascii="Optima" w:hAnsi="Optima"/>
          <w:sz w:val="22"/>
          <w:szCs w:val="22"/>
        </w:rPr>
        <w:t xml:space="preserve">sequence </w:t>
      </w:r>
      <w:r w:rsidR="000C2492" w:rsidRPr="007D5FC4">
        <w:rPr>
          <w:rFonts w:ascii="Optima" w:hAnsi="Optima"/>
          <w:sz w:val="22"/>
          <w:szCs w:val="22"/>
        </w:rPr>
        <w:t xml:space="preserve">types but not repertoires between seasons. </w:t>
      </w:r>
    </w:p>
    <w:p w14:paraId="050DBF21" w14:textId="77777777" w:rsidR="0002205F" w:rsidRPr="007D5FC4" w:rsidRDefault="0002205F" w:rsidP="007D5FC4">
      <w:pPr>
        <w:spacing w:line="276" w:lineRule="auto"/>
        <w:jc w:val="both"/>
        <w:rPr>
          <w:rFonts w:ascii="Optima" w:hAnsi="Optima" w:cs="Arial"/>
          <w:color w:val="000000"/>
          <w:sz w:val="22"/>
          <w:szCs w:val="22"/>
        </w:rPr>
      </w:pPr>
    </w:p>
    <w:p w14:paraId="383A9CBA" w14:textId="2077C7DC" w:rsidR="00EC5F9B" w:rsidRPr="002C5012" w:rsidRDefault="00EC5F9B" w:rsidP="00602075">
      <w:pPr>
        <w:spacing w:line="276" w:lineRule="auto"/>
        <w:jc w:val="both"/>
        <w:rPr>
          <w:rFonts w:ascii="Optima" w:hAnsi="Optima"/>
          <w:sz w:val="22"/>
          <w:szCs w:val="22"/>
        </w:rPr>
      </w:pPr>
      <w:r w:rsidRPr="007D5FC4">
        <w:rPr>
          <w:rFonts w:ascii="Optima" w:hAnsi="Optima" w:cs="Arial"/>
          <w:color w:val="000000"/>
          <w:sz w:val="22"/>
          <w:szCs w:val="22"/>
        </w:rPr>
        <w:t xml:space="preserve">Our population genetic data </w:t>
      </w:r>
      <w:r w:rsidR="000D15EC">
        <w:rPr>
          <w:rFonts w:ascii="Optima" w:hAnsi="Optima" w:cs="Arial"/>
          <w:color w:val="000000"/>
          <w:sz w:val="22"/>
          <w:szCs w:val="22"/>
        </w:rPr>
        <w:t xml:space="preserve">have </w:t>
      </w:r>
      <w:r w:rsidRPr="007D5FC4">
        <w:rPr>
          <w:rFonts w:ascii="Optima" w:hAnsi="Optima" w:cs="Arial"/>
          <w:color w:val="000000"/>
          <w:sz w:val="22"/>
          <w:szCs w:val="22"/>
        </w:rPr>
        <w:t>reveal</w:t>
      </w:r>
      <w:r w:rsidR="000D15EC">
        <w:rPr>
          <w:rFonts w:ascii="Optima" w:hAnsi="Optima" w:cs="Arial"/>
          <w:color w:val="000000"/>
          <w:sz w:val="22"/>
          <w:szCs w:val="22"/>
        </w:rPr>
        <w:t>ed</w:t>
      </w:r>
      <w:r w:rsidRPr="007D5FC4">
        <w:rPr>
          <w:rFonts w:ascii="Optima" w:hAnsi="Optima" w:cs="Arial"/>
          <w:color w:val="000000"/>
          <w:sz w:val="22"/>
          <w:szCs w:val="22"/>
        </w:rPr>
        <w:t xml:space="preserve"> the complexity of the </w:t>
      </w:r>
      <w:r w:rsidRPr="007D5FC4">
        <w:rPr>
          <w:rFonts w:ascii="Optima" w:hAnsi="Optima" w:cs="Arial"/>
          <w:i/>
          <w:color w:val="000000"/>
          <w:sz w:val="22"/>
          <w:szCs w:val="22"/>
        </w:rPr>
        <w:t xml:space="preserve">P. falciparum </w:t>
      </w:r>
      <w:r w:rsidRPr="007D5FC4">
        <w:rPr>
          <w:rFonts w:ascii="Optima" w:hAnsi="Optima" w:cs="Arial"/>
          <w:color w:val="000000"/>
          <w:sz w:val="22"/>
          <w:szCs w:val="22"/>
        </w:rPr>
        <w:t>transmission system, which, even at a local scale (</w:t>
      </w:r>
      <w:r w:rsidR="00F74DAA">
        <w:rPr>
          <w:rFonts w:ascii="Optima" w:hAnsi="Optima" w:cs="Arial"/>
          <w:color w:val="000000"/>
          <w:sz w:val="22"/>
          <w:szCs w:val="22"/>
        </w:rPr>
        <w:t>5</w:t>
      </w:r>
      <w:r w:rsidR="00202531">
        <w:rPr>
          <w:rFonts w:ascii="Optima" w:hAnsi="Optima" w:cs="Arial"/>
          <w:color w:val="000000"/>
          <w:sz w:val="22"/>
          <w:szCs w:val="22"/>
        </w:rPr>
        <w:t xml:space="preserve"> </w:t>
      </w:r>
      <w:r w:rsidR="00F74DAA">
        <w:rPr>
          <w:rFonts w:ascii="Optima" w:hAnsi="Optima" w:cs="Arial"/>
          <w:color w:val="000000"/>
          <w:sz w:val="22"/>
          <w:szCs w:val="22"/>
        </w:rPr>
        <w:t>-</w:t>
      </w:r>
      <w:r w:rsidR="00202531">
        <w:rPr>
          <w:rFonts w:ascii="Optima" w:hAnsi="Optima" w:cs="Arial"/>
          <w:color w:val="000000"/>
          <w:sz w:val="22"/>
          <w:szCs w:val="22"/>
        </w:rPr>
        <w:t xml:space="preserve"> </w:t>
      </w:r>
      <w:r w:rsidR="00F74DAA">
        <w:rPr>
          <w:rFonts w:ascii="Optima" w:hAnsi="Optima" w:cs="Arial"/>
          <w:color w:val="000000"/>
          <w:sz w:val="22"/>
          <w:szCs w:val="22"/>
        </w:rPr>
        <w:t>40</w:t>
      </w:r>
      <w:r w:rsidRPr="007D5FC4">
        <w:rPr>
          <w:rFonts w:ascii="Optima" w:hAnsi="Optima" w:cs="Arial"/>
          <w:color w:val="000000"/>
          <w:sz w:val="22"/>
          <w:szCs w:val="22"/>
        </w:rPr>
        <w:t xml:space="preserve"> km), is composed of thousands of genetically distinct </w:t>
      </w:r>
      <w:r w:rsidRPr="007D5FC4">
        <w:rPr>
          <w:rFonts w:ascii="Optima" w:hAnsi="Optima" w:cs="Arial"/>
          <w:i/>
          <w:color w:val="000000"/>
          <w:sz w:val="22"/>
          <w:szCs w:val="22"/>
        </w:rPr>
        <w:t xml:space="preserve">P. falciparum </w:t>
      </w:r>
      <w:r w:rsidRPr="007D5FC4">
        <w:rPr>
          <w:rFonts w:ascii="Optima" w:hAnsi="Optima" w:cs="Arial"/>
          <w:color w:val="000000"/>
          <w:sz w:val="22"/>
          <w:szCs w:val="22"/>
        </w:rPr>
        <w:t xml:space="preserve">genomes organized into distinct and minimally overlapping isolate </w:t>
      </w:r>
      <w:r w:rsidRPr="007D5FC4">
        <w:rPr>
          <w:rFonts w:ascii="Optima" w:hAnsi="Optima" w:cs="Arial"/>
          <w:i/>
          <w:color w:val="000000"/>
          <w:sz w:val="22"/>
          <w:szCs w:val="22"/>
        </w:rPr>
        <w:t xml:space="preserve">var </w:t>
      </w:r>
      <w:r w:rsidRPr="007D5FC4">
        <w:rPr>
          <w:rFonts w:ascii="Optima" w:hAnsi="Optima" w:cs="Arial"/>
          <w:color w:val="000000"/>
          <w:sz w:val="22"/>
          <w:szCs w:val="22"/>
        </w:rPr>
        <w:lastRenderedPageBreak/>
        <w:t xml:space="preserve">repertoires. </w:t>
      </w:r>
      <w:r w:rsidR="002355CD" w:rsidRPr="002C5012">
        <w:rPr>
          <w:rFonts w:ascii="Optima" w:hAnsi="Optima" w:cs="Arial"/>
          <w:color w:val="000000"/>
          <w:sz w:val="22"/>
          <w:szCs w:val="22"/>
        </w:rPr>
        <w:t>Based</w:t>
      </w:r>
      <w:r w:rsidRPr="007D5FC4">
        <w:rPr>
          <w:rFonts w:ascii="Optima" w:hAnsi="Optima" w:cs="Arial"/>
          <w:color w:val="000000"/>
          <w:sz w:val="22"/>
          <w:szCs w:val="22"/>
        </w:rPr>
        <w:t xml:space="preserve"> on our data we </w:t>
      </w:r>
      <w:commentRangeStart w:id="18"/>
      <w:r w:rsidRPr="007D5FC4">
        <w:rPr>
          <w:rFonts w:ascii="Optima" w:hAnsi="Optima" w:cs="Arial"/>
          <w:color w:val="000000"/>
          <w:sz w:val="22"/>
          <w:szCs w:val="22"/>
        </w:rPr>
        <w:t>estimate</w:t>
      </w:r>
      <w:r w:rsidR="000D15EC">
        <w:rPr>
          <w:rFonts w:ascii="Optima" w:hAnsi="Optima" w:cs="Arial"/>
          <w:color w:val="000000"/>
          <w:sz w:val="22"/>
          <w:szCs w:val="22"/>
        </w:rPr>
        <w:t>d</w:t>
      </w:r>
      <w:r w:rsidRPr="007D5FC4">
        <w:rPr>
          <w:rFonts w:ascii="Optima" w:hAnsi="Optima" w:cs="Arial"/>
          <w:color w:val="000000"/>
          <w:sz w:val="22"/>
          <w:szCs w:val="22"/>
        </w:rPr>
        <w:t xml:space="preserve"> at least 2,986 </w:t>
      </w:r>
      <w:commentRangeEnd w:id="18"/>
      <w:r w:rsidR="007D014C">
        <w:rPr>
          <w:rStyle w:val="CommentReference"/>
          <w:rFonts w:ascii="Verdana" w:eastAsia="Times New Roman" w:hAnsi="Verdana" w:cs="Times New Roman"/>
        </w:rPr>
        <w:commentReference w:id="18"/>
      </w:r>
      <w:r w:rsidRPr="007D5FC4">
        <w:rPr>
          <w:rFonts w:ascii="Optima" w:hAnsi="Optima" w:cs="Arial"/>
          <w:i/>
          <w:color w:val="000000"/>
          <w:sz w:val="22"/>
          <w:szCs w:val="22"/>
        </w:rPr>
        <w:t xml:space="preserve">P. falciparum </w:t>
      </w:r>
      <w:r w:rsidRPr="007D5FC4">
        <w:rPr>
          <w:rFonts w:ascii="Optima" w:hAnsi="Optima" w:cs="Arial"/>
          <w:color w:val="000000"/>
          <w:sz w:val="22"/>
          <w:szCs w:val="22"/>
        </w:rPr>
        <w:t>genomes circulat</w:t>
      </w:r>
      <w:r w:rsidR="000D15EC">
        <w:rPr>
          <w:rFonts w:ascii="Optima" w:hAnsi="Optima" w:cs="Arial"/>
          <w:color w:val="000000"/>
          <w:sz w:val="22"/>
          <w:szCs w:val="22"/>
        </w:rPr>
        <w:t>ing</w:t>
      </w:r>
      <w:r w:rsidRPr="007D5FC4">
        <w:rPr>
          <w:rFonts w:ascii="Optima" w:hAnsi="Optima" w:cs="Arial"/>
          <w:color w:val="000000"/>
          <w:sz w:val="22"/>
          <w:szCs w:val="22"/>
        </w:rPr>
        <w:t xml:space="preserve"> in this population. It is noteworthy that this is an underestimation of the actual number of infecting </w:t>
      </w:r>
      <w:r w:rsidRPr="007D5FC4">
        <w:rPr>
          <w:rFonts w:ascii="Optima" w:hAnsi="Optima" w:cs="Arial"/>
          <w:i/>
          <w:color w:val="000000"/>
          <w:sz w:val="22"/>
          <w:szCs w:val="22"/>
        </w:rPr>
        <w:t xml:space="preserve">P. falciparum </w:t>
      </w:r>
      <w:r w:rsidRPr="007D5FC4">
        <w:rPr>
          <w:rFonts w:ascii="Optima" w:hAnsi="Optima" w:cs="Arial"/>
          <w:color w:val="000000"/>
          <w:sz w:val="22"/>
          <w:szCs w:val="22"/>
        </w:rPr>
        <w:t>genome</w:t>
      </w:r>
      <w:r w:rsidR="000D15EC">
        <w:rPr>
          <w:rFonts w:ascii="Optima" w:hAnsi="Optima" w:cs="Arial"/>
          <w:color w:val="000000"/>
          <w:sz w:val="22"/>
          <w:szCs w:val="22"/>
        </w:rPr>
        <w:t>s</w:t>
      </w:r>
      <w:r w:rsidRPr="007D5FC4">
        <w:rPr>
          <w:rFonts w:ascii="Optima" w:hAnsi="Optima" w:cs="Arial"/>
          <w:color w:val="000000"/>
          <w:sz w:val="22"/>
          <w:szCs w:val="22"/>
        </w:rPr>
        <w:t xml:space="preserve">. Our findings revealed that the 664 asymptomatic </w:t>
      </w:r>
      <w:r w:rsidRPr="007D5FC4">
        <w:rPr>
          <w:rFonts w:ascii="Optima" w:hAnsi="Optima" w:cs="Arial"/>
          <w:i/>
          <w:color w:val="000000"/>
          <w:sz w:val="22"/>
          <w:szCs w:val="22"/>
        </w:rPr>
        <w:t xml:space="preserve">P. falciparum </w:t>
      </w:r>
      <w:r w:rsidRPr="007D5FC4">
        <w:rPr>
          <w:rFonts w:ascii="Optima" w:hAnsi="Optima" w:cs="Arial"/>
          <w:color w:val="000000"/>
          <w:sz w:val="22"/>
          <w:szCs w:val="22"/>
        </w:rPr>
        <w:t>infections surveyed at the EWS were highly unrelated to the 434 asymptomatic infections at the EDS, with the exception of one chronic infection</w:t>
      </w:r>
      <w:r w:rsidR="00AA19A0" w:rsidRPr="002C5012">
        <w:rPr>
          <w:rFonts w:ascii="Optima" w:hAnsi="Optima" w:cs="Arial"/>
          <w:color w:val="000000"/>
          <w:sz w:val="22"/>
          <w:szCs w:val="22"/>
        </w:rPr>
        <w:t xml:space="preserve"> (Figure </w:t>
      </w:r>
      <w:r w:rsidR="00212DC0">
        <w:rPr>
          <w:rFonts w:ascii="Optima" w:hAnsi="Optima" w:cs="Arial"/>
          <w:color w:val="000000"/>
          <w:sz w:val="22"/>
          <w:szCs w:val="22"/>
        </w:rPr>
        <w:t>2</w:t>
      </w:r>
      <w:r w:rsidR="00AA19A0" w:rsidRPr="002C5012">
        <w:rPr>
          <w:rFonts w:ascii="Optima" w:hAnsi="Optima" w:cs="Arial"/>
          <w:color w:val="000000"/>
          <w:sz w:val="22"/>
          <w:szCs w:val="22"/>
        </w:rPr>
        <w:t>)</w:t>
      </w:r>
      <w:r w:rsidRPr="007D5FC4">
        <w:rPr>
          <w:rFonts w:ascii="Optima" w:hAnsi="Optima" w:cs="Arial"/>
          <w:color w:val="000000"/>
          <w:sz w:val="22"/>
          <w:szCs w:val="22"/>
        </w:rPr>
        <w:t xml:space="preserve">. </w:t>
      </w:r>
      <w:commentRangeStart w:id="19"/>
      <w:r w:rsidRPr="007D5FC4">
        <w:rPr>
          <w:rFonts w:ascii="Optima" w:hAnsi="Optima" w:cs="Arial"/>
          <w:color w:val="000000"/>
          <w:sz w:val="22"/>
          <w:szCs w:val="22"/>
        </w:rPr>
        <w:t xml:space="preserve">This implies extensive population </w:t>
      </w:r>
      <w:commentRangeEnd w:id="19"/>
      <w:r w:rsidR="007D014C">
        <w:rPr>
          <w:rStyle w:val="CommentReference"/>
          <w:rFonts w:ascii="Verdana" w:eastAsia="Times New Roman" w:hAnsi="Verdana" w:cs="Times New Roman"/>
        </w:rPr>
        <w:commentReference w:id="19"/>
      </w:r>
      <w:r w:rsidRPr="007D5FC4">
        <w:rPr>
          <w:rFonts w:ascii="Optima" w:hAnsi="Optima" w:cs="Arial"/>
          <w:color w:val="000000"/>
          <w:sz w:val="22"/>
          <w:szCs w:val="22"/>
        </w:rPr>
        <w:t xml:space="preserve">turnover and is consistent with </w:t>
      </w:r>
      <w:commentRangeStart w:id="20"/>
      <w:r w:rsidRPr="007D5FC4">
        <w:rPr>
          <w:rFonts w:ascii="Optima" w:hAnsi="Optima" w:cs="Arial"/>
          <w:color w:val="000000"/>
          <w:sz w:val="22"/>
          <w:szCs w:val="22"/>
        </w:rPr>
        <w:t>immunity</w:t>
      </w:r>
      <w:r w:rsidR="000D15EC">
        <w:rPr>
          <w:rFonts w:ascii="Optima" w:hAnsi="Optima" w:cs="Arial"/>
          <w:color w:val="000000"/>
          <w:sz w:val="22"/>
          <w:szCs w:val="22"/>
        </w:rPr>
        <w:t xml:space="preserve"> to </w:t>
      </w:r>
      <w:r w:rsidR="000D15EC" w:rsidRPr="00094B78">
        <w:rPr>
          <w:rFonts w:ascii="Optima" w:hAnsi="Optima" w:cs="Arial"/>
          <w:i/>
          <w:color w:val="000000"/>
          <w:sz w:val="22"/>
          <w:szCs w:val="22"/>
        </w:rPr>
        <w:t>Pf</w:t>
      </w:r>
      <w:r w:rsidR="000D15EC">
        <w:rPr>
          <w:rFonts w:ascii="Optima" w:hAnsi="Optima" w:cs="Arial"/>
          <w:color w:val="000000"/>
          <w:sz w:val="22"/>
          <w:szCs w:val="22"/>
        </w:rPr>
        <w:t>EMP1 variants creating transmission dynamics</w:t>
      </w:r>
      <w:commentRangeEnd w:id="20"/>
      <w:r w:rsidR="007D014C">
        <w:rPr>
          <w:rStyle w:val="CommentReference"/>
          <w:rFonts w:ascii="Verdana" w:eastAsia="Times New Roman" w:hAnsi="Verdana" w:cs="Times New Roman"/>
        </w:rPr>
        <w:commentReference w:id="20"/>
      </w:r>
      <w:r w:rsidRPr="007D5FC4">
        <w:rPr>
          <w:rFonts w:ascii="Optima" w:hAnsi="Optima" w:cs="Arial"/>
          <w:color w:val="000000"/>
          <w:sz w:val="22"/>
          <w:szCs w:val="22"/>
        </w:rPr>
        <w:t xml:space="preserve"> (e.g. </w:t>
      </w:r>
      <w:r w:rsidRPr="007D5FC4">
        <w:rPr>
          <w:rFonts w:ascii="Optima" w:hAnsi="Optima" w:cs="Arial"/>
          <w:color w:val="000000"/>
          <w:sz w:val="22"/>
          <w:szCs w:val="22"/>
        </w:rPr>
        <w:fldChar w:fldCharType="begin" w:fldLock="1"/>
      </w:r>
      <w:r w:rsidRPr="007D5FC4">
        <w:rPr>
          <w:rFonts w:ascii="Optima" w:hAnsi="Optima" w:cs="Arial"/>
          <w:color w:val="000000"/>
          <w:sz w:val="22"/>
          <w:szCs w:val="22"/>
        </w:rPr>
        <w:instrText>ADDIN CSL_CITATION { "citationItems" : [ { "id" : "ITEM-1", "itemData" : { "DOI" : "10.7554/eLife.00093", "ISBN" : "10.7554/eLife.00093", "ISSN" : "2050084X", "PMID" : "23251784", "abstract" : "The coexistence of multiple independently circulating strains in pathogen populations that undergo sexual recombination is a central question of epidemiology with profound implications for control. An agent-based model is developed that extends earlier 'strain theory' by addressing the var gene family of Plasmodium falciparum. The model explicitly considers the extensive diversity of multi-copy genes that undergo antigenic variation via sequential, mutually exclusive expression. It tracks the dynamics of all unique var repertoires in a population of hosts, and shows that even under high levels of sexual recombination, strain competition mediated through cross-immunity structures the parasite population into a subset of coexisting dominant repertoires of var genes whose degree of antigenic overlap depends on transmission intensity. Empirical comparison of patterns of genetic variation at antigenic and neutral sites supports this role for immune selection in structuring parasite diversity.DOI:http://dx.doi.org/10.7554/eLife.00093.001.", "author" : [ { "dropping-particle" : "", "family" : "Artzy-Randrup", "given" : "Yael", "non-dropping-particle" : "", "parse-names" : false, "suffix" : "" }, { "dropping-particle" : "", "family" : "Rorick", "given" : "Mary M.", "non-dropping-particle" : "", "parse-names" : false, "suffix" : "" }, { "dropping-particle" : "", "family" : "Day", "given" : "Karen", "non-dropping-particle" : "", "parse-names" : false, "suffix" : "" }, { "dropping-particle" : "", "family" : "Chen", "given" : "Donald", "non-dropping-particle" : "", "parse-names" : false, "suffix" : "" }, { "dropping-particle" : "", "family" : "Dobson", "given" : "Andrew P.", "non-dropping-particle" : "", "parse-names" : false, "suffix" : "" }, { "dropping-particle" : "", "family" : "Pascual", "given" : "Mercedes", "non-dropping-particle" : "", "parse-names" : false, "suffix" : "" } ], "container-title" : "eLife", "id" : "ITEM-1", "issue" : "1", "issued" : { "date-parts" : [ [ "2012" ] ] }, "page" : "1-17", "title" : "Population structuring of multi-copy, antigen-encoding genes in plasmodium falciparum", "type" : "article-journal", "volume" : "2012" }, "uris" : [ "http://www.mendeley.com/documents/?uuid=5257999f-4716-4379-8fe5-1c9eee5fec9a" ] } ], "mendeley" : { "formattedCitation" : "(Artzy-Randrup et al. 2012)", "plainTextFormattedCitation" : "(Artzy-Randrup et al. 2012)", "previouslyFormattedCitation" : "(Artzy-Randrup et al. 2012)" }, "properties" : { "noteIndex" : 0 }, "schema" : "https://github.com/citation-style-language/schema/raw/master/csl-citation.json" }</w:instrText>
      </w:r>
      <w:r w:rsidRPr="007D5FC4">
        <w:rPr>
          <w:rFonts w:ascii="Optima" w:hAnsi="Optima" w:cs="Arial"/>
          <w:color w:val="000000"/>
          <w:sz w:val="22"/>
          <w:szCs w:val="22"/>
        </w:rPr>
        <w:fldChar w:fldCharType="separate"/>
      </w:r>
      <w:r w:rsidRPr="007D5FC4">
        <w:rPr>
          <w:rFonts w:ascii="Optima" w:hAnsi="Optima" w:cs="Arial"/>
          <w:noProof/>
          <w:color w:val="000000"/>
          <w:sz w:val="22"/>
          <w:szCs w:val="22"/>
        </w:rPr>
        <w:t>(Artzy-Randrup et al. 2012)</w:t>
      </w:r>
      <w:r w:rsidRPr="007D5FC4">
        <w:rPr>
          <w:rFonts w:ascii="Optima" w:hAnsi="Optima" w:cs="Arial"/>
          <w:color w:val="000000"/>
          <w:sz w:val="22"/>
          <w:szCs w:val="22"/>
        </w:rPr>
        <w:fldChar w:fldCharType="end"/>
      </w:r>
      <w:r w:rsidRPr="007D5FC4">
        <w:rPr>
          <w:rFonts w:ascii="Optima" w:hAnsi="Optima" w:cs="Arial"/>
          <w:color w:val="000000"/>
          <w:sz w:val="22"/>
          <w:szCs w:val="22"/>
        </w:rPr>
        <w:t xml:space="preserve">) and the </w:t>
      </w:r>
      <w:commentRangeStart w:id="21"/>
      <w:r w:rsidRPr="007D5FC4">
        <w:rPr>
          <w:rFonts w:ascii="Optima" w:hAnsi="Optima" w:cs="Arial"/>
          <w:color w:val="000000"/>
          <w:sz w:val="22"/>
          <w:szCs w:val="22"/>
        </w:rPr>
        <w:t xml:space="preserve">periodic turnover of the </w:t>
      </w:r>
      <w:proofErr w:type="spellStart"/>
      <w:r w:rsidRPr="007D5FC4">
        <w:rPr>
          <w:rFonts w:ascii="Optima" w:hAnsi="Optima" w:cs="Arial"/>
          <w:color w:val="000000"/>
          <w:sz w:val="22"/>
          <w:szCs w:val="22"/>
        </w:rPr>
        <w:t>immunodominant</w:t>
      </w:r>
      <w:proofErr w:type="spellEnd"/>
      <w:r w:rsidRPr="007D5FC4">
        <w:rPr>
          <w:rFonts w:ascii="Optima" w:hAnsi="Optima" w:cs="Arial"/>
          <w:color w:val="000000"/>
          <w:sz w:val="22"/>
          <w:szCs w:val="22"/>
        </w:rPr>
        <w:t xml:space="preserve"> epitopes </w:t>
      </w:r>
      <w:commentRangeEnd w:id="21"/>
      <w:r w:rsidR="00B57ED2">
        <w:rPr>
          <w:rStyle w:val="CommentReference"/>
          <w:rFonts w:ascii="Verdana" w:eastAsia="Times New Roman" w:hAnsi="Verdana" w:cs="Times New Roman"/>
        </w:rPr>
        <w:commentReference w:id="21"/>
      </w:r>
      <w:r w:rsidRPr="007D5FC4">
        <w:rPr>
          <w:rFonts w:ascii="Optima" w:hAnsi="Optima" w:cs="Arial"/>
          <w:color w:val="000000"/>
          <w:sz w:val="22"/>
          <w:szCs w:val="22"/>
        </w:rPr>
        <w:t xml:space="preserve">of </w:t>
      </w:r>
      <w:r w:rsidRPr="007D5FC4">
        <w:rPr>
          <w:rFonts w:ascii="Optima" w:hAnsi="Optima" w:cs="Arial"/>
          <w:i/>
          <w:color w:val="000000"/>
          <w:sz w:val="22"/>
          <w:szCs w:val="22"/>
        </w:rPr>
        <w:t>Pf</w:t>
      </w:r>
      <w:r w:rsidRPr="007D5FC4">
        <w:rPr>
          <w:rFonts w:ascii="Optima" w:hAnsi="Optima" w:cs="Arial"/>
          <w:color w:val="000000"/>
          <w:sz w:val="22"/>
          <w:szCs w:val="22"/>
        </w:rPr>
        <w:t xml:space="preserve">EMP1 previously shown through expression studies </w:t>
      </w:r>
      <w:r w:rsidRPr="007D5FC4">
        <w:rPr>
          <w:rFonts w:ascii="Optima" w:hAnsi="Optima" w:cs="Arial"/>
          <w:color w:val="000000"/>
          <w:sz w:val="22"/>
          <w:szCs w:val="22"/>
        </w:rPr>
        <w:fldChar w:fldCharType="begin" w:fldLock="1"/>
      </w:r>
      <w:r w:rsidRPr="007D5FC4">
        <w:rPr>
          <w:rFonts w:ascii="Optima" w:hAnsi="Optima" w:cs="Arial"/>
          <w:color w:val="000000"/>
          <w:sz w:val="22"/>
          <w:szCs w:val="22"/>
        </w:rPr>
        <w:instrText>ADDIN CSL_CITATION { "citationItems" : [ { "id" : "ITEM-1", "itemData" : { "DOI" : "10.1128/IAI.00772-15", "ISSN" : "1098-5522 (Electronic)", "PMID" : "26883585", "abstract" : "Plasmodium falciparum erythrocyte membrane protein 1 (PfEMP1), expressed on P. falciparum-infected erythrocytes, is a major family of clonally variant targets of naturally acquired immunity to malaria. Previous studies have demonstrated that in areas where malaria is endemic, antibodies to infected erythrocytes from children with severe malaria tend to be more seroprevalent than antibodies to infected erythrocytes from children with nonsevere malaria. These data have led to a working hypothesis that PfEMP1 variants associated with parasite virulence are relatively conserved in structure. However, the longevity of such serologically conserved variants in the parasite population is unknown. Here, using infected erythrocytes from recently sampled clinical P. falciparum samples, we measured serological conservation using pools of antibodies in sera that had been sampled 10 to 12 years earlier. The serological conservation of infected erythrocytes strongly correlated with the expression of specific PfEMP1 subsets previously found to be associated with severe malaria. However, we found no association between serological conservation per se and disease severity within these data. This contrasts with the simple hypothesis that P. falciparum isolates with a serologically conserved group of PfEMP1 variants cause severe malaria. The data are instead consistent with periodic turnover of the immunodominant epitopes of PfEMP1 associated with severe malaria.", "author" : [ { "dropping-particle" : "", "family" : "Warimwe", "given" : "George M", "non-dropping-particle" : "", "parse-names" : false, "suffix" : "" }, { "dropping-particle" : "", "family" : "Abdi", "given" : "Abdirahman I", "non-dropping-particle" : "", "parse-names" : false, "suffix" : "" }, { "dropping-particle" : "", "family" : "Muthui", "given" : "Michelle", "non-dropping-particle" : "", "parse-names" : false, "suffix" : "" }, { "dropping-particle" : "", "family" : "Fegan", "given" : "Gregory", "non-dropping-particle" : "", "parse-names" : false, "suffix" : "" }, { "dropping-particle" : "", "family" : "Musyoki", "given" : "Jennifer N", "non-dropping-particle" : "", "parse-names" : false, "suffix" : "" }, { "dropping-particle" : "", "family" : "Marsh", "given" : "Kevin", "non-dropping-particle" : "", "parse-names" : false, "suffix" : "" }, { "dropping-particle" : "", "family" : "Bull", "given" : "Peter C", "non-dropping-particle" : "", "parse-names" : false, "suffix" : "" } ], "container-title" : "Infection and immunity", "id" : "ITEM-1", "issue" : "5", "issued" : { "date-parts" : [ [ "2016" ] ] }, "page" : "1331-1335", "title" : "Serological Conservation of Parasite-Infected Erythrocytes Predicts Plasmodium falciparum Erythrocyte Membrane Protein 1 Gene Expression but Not Severity of Childhood Malaria.", "type" : "article-journal", "volume" : "84" }, "uris" : [ "http://www.mendeley.com/documents/?uuid=059c6687-012e-444d-8465-370ba4bcc8a6" ] }, { "id" : "ITEM-2", "itemData" : { "DOI" : "10.1038/srep19882", "ISSN" : "2045-2322", "author" : [ { "dropping-particle" : "", "family" : "Abdi", "given" : "Abdirahman I", "non-dropping-particle" : "", "parse-names" : false, "suffix" : "" }, { "dropping-particle" : "", "family" : "Warimwe", "given" : "George M", "non-dropping-particle" : "", "parse-names" : false, "suffix" : "" }, { "dropping-particle" : "", "family" : "Muthui", "given" : "Michelle K", "non-dropping-particle" : "", "parse-names" : false, "suffix" : "" }, { "dropping-particle" : "", "family" : "Kivisi", "given" : "Cheryl A", "non-dropping-particle" : "", "parse-names" : false, "suffix" : "" }, { "dropping-particle" : "", "family" : "Kiragu", "given" : "Esther W", "non-dropping-particle" : "", "parse-names" : false, "suffix" : "" }, { "dropping-particle" : "", "family" : "Fegan", "given" : "Gregory W", "non-dropping-particle" : "", "parse-names" : false, "suffix" : "" }, { "dropping-particle" : "", "family" : "Bull", "given" : "Peter C", "non-dropping-particle" : "", "parse-names" : false, "suffix" : "" } ], "id" : "ITEM-2", "issue" : "January", "issued" : { "date-parts" : [ [ "2016" ] ] }, "page" : "1-9", "title" : "Global selection of Plasmodium falciparum virulence antigen expression by host antibodies", "type" : "article-journal" }, "uris" : [ "http://www.mendeley.com/documents/?uuid=819eacd3-c5fd-421a-bac3-7c1aa87843ec" ] } ], "mendeley" : { "formattedCitation" : "(Warimwe et al. 2016; Abdi et al. 2016)", "plainTextFormattedCitation" : "(Warimwe et al. 2016; Abdi et al. 2016)", "previouslyFormattedCitation" : "(Warimwe et al. 2016; Abdi et al. 2016)" }, "properties" : { "noteIndex" : 0 }, "schema" : "https://github.com/citation-style-language/schema/raw/master/csl-citation.json" }</w:instrText>
      </w:r>
      <w:r w:rsidRPr="007D5FC4">
        <w:rPr>
          <w:rFonts w:ascii="Optima" w:hAnsi="Optima" w:cs="Arial"/>
          <w:color w:val="000000"/>
          <w:sz w:val="22"/>
          <w:szCs w:val="22"/>
        </w:rPr>
        <w:fldChar w:fldCharType="separate"/>
      </w:r>
      <w:r w:rsidRPr="007D5FC4">
        <w:rPr>
          <w:rFonts w:ascii="Optima" w:hAnsi="Optima" w:cs="Arial"/>
          <w:noProof/>
          <w:color w:val="000000"/>
          <w:sz w:val="22"/>
          <w:szCs w:val="22"/>
        </w:rPr>
        <w:t>(Warimwe et al. 2016; Abdi et al. 2016)</w:t>
      </w:r>
      <w:r w:rsidRPr="007D5FC4">
        <w:rPr>
          <w:rFonts w:ascii="Optima" w:hAnsi="Optima" w:cs="Arial"/>
          <w:color w:val="000000"/>
          <w:sz w:val="22"/>
          <w:szCs w:val="22"/>
        </w:rPr>
        <w:fldChar w:fldCharType="end"/>
      </w:r>
      <w:r w:rsidRPr="007D5FC4">
        <w:rPr>
          <w:rFonts w:ascii="Optima" w:hAnsi="Optima" w:cs="Arial"/>
          <w:color w:val="000000"/>
          <w:sz w:val="22"/>
          <w:szCs w:val="22"/>
        </w:rPr>
        <w:t xml:space="preserve">. Furthermore our results indicate that the asymptomatic reservoir in Bongo consists of an exceptionally large effective parasite population that is extremely diverse, as defined by </w:t>
      </w:r>
      <w:r w:rsidR="00291CEF" w:rsidRPr="002C5012">
        <w:rPr>
          <w:rFonts w:ascii="Optima" w:hAnsi="Optima" w:cs="Arial"/>
          <w:color w:val="000000"/>
          <w:sz w:val="22"/>
          <w:szCs w:val="22"/>
        </w:rPr>
        <w:t>DBL</w:t>
      </w:r>
      <w:r w:rsidR="00291CEF" w:rsidRPr="002C5012">
        <w:rPr>
          <w:rFonts w:ascii="Times New Roman" w:hAnsi="Times New Roman" w:cs="Times New Roman"/>
          <w:color w:val="000000"/>
          <w:sz w:val="22"/>
          <w:szCs w:val="22"/>
        </w:rPr>
        <w:t>α</w:t>
      </w:r>
      <w:r w:rsidRPr="007D5FC4">
        <w:rPr>
          <w:rFonts w:ascii="Optima" w:hAnsi="Optima" w:cs="Arial"/>
          <w:color w:val="000000"/>
          <w:sz w:val="22"/>
          <w:szCs w:val="22"/>
        </w:rPr>
        <w:t xml:space="preserve"> diversity, and exists within a relatively small human host population (1,099 infected individuals surveyed).</w:t>
      </w:r>
    </w:p>
    <w:p w14:paraId="34C4BABA" w14:textId="77777777" w:rsidR="005553A6" w:rsidRPr="007D5FC4" w:rsidRDefault="005553A6" w:rsidP="007D5FC4">
      <w:pPr>
        <w:spacing w:line="276" w:lineRule="auto"/>
        <w:jc w:val="both"/>
        <w:rPr>
          <w:rFonts w:ascii="Optima" w:hAnsi="Optima"/>
          <w:i/>
          <w:sz w:val="22"/>
          <w:szCs w:val="22"/>
        </w:rPr>
      </w:pPr>
    </w:p>
    <w:p w14:paraId="58BC4CEC" w14:textId="7CACE678" w:rsidR="00923537" w:rsidRPr="007D5FC4" w:rsidRDefault="00086FCB" w:rsidP="00602075">
      <w:pPr>
        <w:spacing w:line="276" w:lineRule="auto"/>
        <w:jc w:val="both"/>
        <w:rPr>
          <w:rFonts w:ascii="Optima" w:hAnsi="Optima"/>
          <w:b/>
          <w:sz w:val="22"/>
          <w:szCs w:val="22"/>
        </w:rPr>
      </w:pPr>
      <w:r w:rsidRPr="007D5FC4">
        <w:rPr>
          <w:rFonts w:ascii="Optima" w:hAnsi="Optima"/>
          <w:b/>
          <w:sz w:val="22"/>
          <w:szCs w:val="22"/>
        </w:rPr>
        <w:t xml:space="preserve">How can superinfection/co-infection occur during the blood stages? What are the age-specific patterns of </w:t>
      </w:r>
      <w:r w:rsidRPr="007D5FC4">
        <w:rPr>
          <w:rFonts w:ascii="Optima" w:hAnsi="Optima"/>
          <w:b/>
          <w:i/>
          <w:sz w:val="22"/>
          <w:szCs w:val="22"/>
        </w:rPr>
        <w:t xml:space="preserve">var </w:t>
      </w:r>
      <w:r w:rsidRPr="007D5FC4">
        <w:rPr>
          <w:rFonts w:ascii="Optima" w:hAnsi="Optima"/>
          <w:b/>
          <w:sz w:val="22"/>
          <w:szCs w:val="22"/>
        </w:rPr>
        <w:t>dynamics? Why can adults still carry infections?</w:t>
      </w:r>
    </w:p>
    <w:p w14:paraId="7687233E" w14:textId="7FC10AC8" w:rsidR="00CA0243" w:rsidRPr="002C5012" w:rsidRDefault="00086FCB" w:rsidP="007D5FC4">
      <w:pPr>
        <w:spacing w:line="276" w:lineRule="auto"/>
        <w:jc w:val="both"/>
        <w:rPr>
          <w:rFonts w:ascii="Optima" w:hAnsi="Optima" w:cs="Arial"/>
          <w:color w:val="000000"/>
          <w:sz w:val="22"/>
          <w:szCs w:val="22"/>
        </w:rPr>
      </w:pPr>
      <w:commentRangeStart w:id="22"/>
      <w:r w:rsidRPr="007D5FC4">
        <w:rPr>
          <w:rFonts w:ascii="Optima" w:hAnsi="Optima" w:cs="Arial"/>
          <w:color w:val="000000"/>
          <w:sz w:val="22"/>
          <w:szCs w:val="22"/>
        </w:rPr>
        <w:t>Superinfection</w:t>
      </w:r>
      <w:r w:rsidR="00882257" w:rsidRPr="002C5012">
        <w:rPr>
          <w:rFonts w:ascii="Optima" w:hAnsi="Optima" w:cs="Arial"/>
          <w:color w:val="000000"/>
          <w:sz w:val="22"/>
          <w:szCs w:val="22"/>
        </w:rPr>
        <w:t xml:space="preserve"> </w:t>
      </w:r>
      <w:r w:rsidRPr="007D5FC4">
        <w:rPr>
          <w:rFonts w:ascii="Optima" w:hAnsi="Optima" w:cs="Arial"/>
          <w:color w:val="000000"/>
          <w:sz w:val="22"/>
          <w:szCs w:val="22"/>
        </w:rPr>
        <w:t xml:space="preserve">or co-infection </w:t>
      </w:r>
      <w:r w:rsidR="00034ECB" w:rsidRPr="002C5012">
        <w:rPr>
          <w:rFonts w:ascii="Optima" w:hAnsi="Optima" w:cs="Arial"/>
          <w:color w:val="000000"/>
          <w:sz w:val="22"/>
          <w:szCs w:val="22"/>
        </w:rPr>
        <w:t xml:space="preserve">(i.e., complexity of infection) </w:t>
      </w:r>
      <w:commentRangeEnd w:id="22"/>
      <w:r w:rsidR="00B57ED2">
        <w:rPr>
          <w:rStyle w:val="CommentReference"/>
          <w:rFonts w:ascii="Verdana" w:eastAsia="Times New Roman" w:hAnsi="Verdana" w:cs="Times New Roman"/>
        </w:rPr>
        <w:commentReference w:id="22"/>
      </w:r>
      <w:r w:rsidR="00E13B27" w:rsidRPr="002C5012">
        <w:rPr>
          <w:rFonts w:ascii="Optima" w:hAnsi="Optima" w:cs="Arial"/>
          <w:color w:val="000000"/>
          <w:sz w:val="22"/>
          <w:szCs w:val="22"/>
        </w:rPr>
        <w:t>is a</w:t>
      </w:r>
      <w:r w:rsidR="00E13B27" w:rsidRPr="007D5FC4">
        <w:rPr>
          <w:rFonts w:ascii="Optima" w:hAnsi="Optima" w:cs="Arial"/>
          <w:color w:val="000000"/>
          <w:sz w:val="22"/>
          <w:szCs w:val="22"/>
        </w:rPr>
        <w:t xml:space="preserve"> </w:t>
      </w:r>
      <w:r w:rsidRPr="007D5FC4">
        <w:rPr>
          <w:rFonts w:ascii="Optima" w:hAnsi="Optima" w:cs="Arial"/>
          <w:color w:val="000000"/>
          <w:sz w:val="22"/>
          <w:szCs w:val="22"/>
        </w:rPr>
        <w:t xml:space="preserve">key feature of the epidemiology of </w:t>
      </w:r>
      <w:r w:rsidRPr="007D5FC4">
        <w:rPr>
          <w:rFonts w:ascii="Optima" w:hAnsi="Optima" w:cs="Arial"/>
          <w:i/>
          <w:color w:val="000000"/>
          <w:sz w:val="22"/>
          <w:szCs w:val="22"/>
        </w:rPr>
        <w:t>P. falciparum</w:t>
      </w:r>
      <w:r w:rsidRPr="007D5FC4">
        <w:rPr>
          <w:rFonts w:ascii="Optima" w:hAnsi="Optima" w:cs="Arial"/>
          <w:color w:val="000000"/>
          <w:sz w:val="22"/>
          <w:szCs w:val="22"/>
        </w:rPr>
        <w:t xml:space="preserve"> in areas of high transmission</w:t>
      </w:r>
      <w:r w:rsidR="00D128D7">
        <w:rPr>
          <w:rFonts w:ascii="Optima" w:hAnsi="Optima" w:cs="Arial"/>
          <w:color w:val="000000"/>
          <w:sz w:val="22"/>
          <w:szCs w:val="22"/>
        </w:rPr>
        <w:t>.</w:t>
      </w:r>
      <w:r w:rsidR="00977587">
        <w:rPr>
          <w:rFonts w:ascii="Optima" w:hAnsi="Optima" w:cs="Arial"/>
          <w:color w:val="000000"/>
          <w:sz w:val="22"/>
          <w:szCs w:val="22"/>
        </w:rPr>
        <w:t xml:space="preserve"> </w:t>
      </w:r>
      <w:r w:rsidR="00437A4A">
        <w:rPr>
          <w:rFonts w:ascii="Optima" w:hAnsi="Optima" w:cs="Arial"/>
          <w:color w:val="000000"/>
          <w:sz w:val="22"/>
          <w:szCs w:val="22"/>
        </w:rPr>
        <w:t>The</w:t>
      </w:r>
      <w:r w:rsidR="00D128D7" w:rsidRPr="00D128D7">
        <w:rPr>
          <w:rFonts w:ascii="Optima" w:hAnsi="Optima"/>
          <w:sz w:val="22"/>
          <w:szCs w:val="22"/>
        </w:rPr>
        <w:t xml:space="preserve"> prevalence of complex infections at the EWS and EDS was 83.4% and 79.5%, respectively</w:t>
      </w:r>
      <w:r w:rsidR="001009B1">
        <w:rPr>
          <w:rFonts w:ascii="Optima" w:hAnsi="Optima"/>
          <w:sz w:val="22"/>
          <w:szCs w:val="22"/>
        </w:rPr>
        <w:t xml:space="preserve"> (Figure 3A)</w:t>
      </w:r>
      <w:r w:rsidR="00D128D7" w:rsidRPr="00D128D7">
        <w:rPr>
          <w:rFonts w:ascii="Optima" w:hAnsi="Optima"/>
          <w:sz w:val="22"/>
          <w:szCs w:val="22"/>
        </w:rPr>
        <w:t xml:space="preserve">. </w:t>
      </w:r>
      <w:bookmarkStart w:id="23" w:name="_GoBack"/>
      <w:r w:rsidR="00437A4A">
        <w:rPr>
          <w:rFonts w:ascii="Optima" w:hAnsi="Optima"/>
          <w:sz w:val="22"/>
          <w:szCs w:val="22"/>
        </w:rPr>
        <w:t>Overall, w</w:t>
      </w:r>
      <w:r w:rsidRPr="007D5FC4">
        <w:rPr>
          <w:rFonts w:ascii="Optima" w:hAnsi="Optima"/>
          <w:sz w:val="22"/>
          <w:szCs w:val="22"/>
        </w:rPr>
        <w:t>e describe an inverse relationship between age and infection complexity in both sea</w:t>
      </w:r>
      <w:bookmarkEnd w:id="23"/>
      <w:r w:rsidRPr="007D5FC4">
        <w:rPr>
          <w:rFonts w:ascii="Optima" w:hAnsi="Optima"/>
          <w:sz w:val="22"/>
          <w:szCs w:val="22"/>
        </w:rPr>
        <w:t>sons</w:t>
      </w:r>
      <w:r w:rsidR="008E29EF" w:rsidRPr="007D5FC4">
        <w:rPr>
          <w:rFonts w:ascii="Optima" w:hAnsi="Optima"/>
          <w:sz w:val="22"/>
          <w:szCs w:val="22"/>
        </w:rPr>
        <w:t xml:space="preserve"> (Figure </w:t>
      </w:r>
      <w:r w:rsidR="00D128D7">
        <w:rPr>
          <w:rFonts w:ascii="Optima" w:hAnsi="Optima"/>
          <w:sz w:val="22"/>
          <w:szCs w:val="22"/>
        </w:rPr>
        <w:t>3A</w:t>
      </w:r>
      <w:r w:rsidR="008E29EF" w:rsidRPr="007D5FC4">
        <w:rPr>
          <w:rFonts w:ascii="Optima" w:hAnsi="Optima"/>
          <w:sz w:val="22"/>
          <w:szCs w:val="22"/>
        </w:rPr>
        <w:t>)</w:t>
      </w:r>
      <w:r w:rsidRPr="007D5FC4">
        <w:rPr>
          <w:rFonts w:ascii="Optima" w:hAnsi="Optima"/>
          <w:sz w:val="22"/>
          <w:szCs w:val="22"/>
        </w:rPr>
        <w:t xml:space="preserve">, consistent with the age- and exposure-dependent acquisition of immunity, which manifests as a decrease in parasite prevalence with age as well as asymptomatic </w:t>
      </w:r>
      <w:proofErr w:type="spellStart"/>
      <w:r w:rsidRPr="007D5FC4">
        <w:rPr>
          <w:rFonts w:ascii="Optima" w:hAnsi="Optima"/>
          <w:sz w:val="22"/>
          <w:szCs w:val="22"/>
        </w:rPr>
        <w:t>parasitaemia</w:t>
      </w:r>
      <w:proofErr w:type="spellEnd"/>
      <w:r w:rsidRPr="007D5FC4">
        <w:rPr>
          <w:rFonts w:ascii="Optima" w:hAnsi="Optima"/>
          <w:sz w:val="22"/>
          <w:szCs w:val="22"/>
        </w:rPr>
        <w:t xml:space="preserve"> through to adulthood (REFS). Interestingly, our data show that adults are infected even after repeated exposure to thousands of distinct parasite genomes during their lifetime, and more than half of the infections in adults &gt;20 years </w:t>
      </w:r>
      <w:r w:rsidR="00675B99" w:rsidRPr="002C5012">
        <w:rPr>
          <w:rFonts w:ascii="Optima" w:hAnsi="Optima"/>
          <w:sz w:val="22"/>
          <w:szCs w:val="22"/>
        </w:rPr>
        <w:t>wer</w:t>
      </w:r>
      <w:r w:rsidRPr="007D5FC4">
        <w:rPr>
          <w:rFonts w:ascii="Optima" w:hAnsi="Optima"/>
          <w:sz w:val="22"/>
          <w:szCs w:val="22"/>
        </w:rPr>
        <w:t xml:space="preserve">e </w:t>
      </w:r>
      <w:r w:rsidR="00437A4A">
        <w:rPr>
          <w:rFonts w:ascii="Optima" w:hAnsi="Optima"/>
          <w:sz w:val="22"/>
          <w:szCs w:val="22"/>
        </w:rPr>
        <w:t>complex</w:t>
      </w:r>
      <w:r w:rsidR="005A152B" w:rsidRPr="002C5012">
        <w:rPr>
          <w:rFonts w:ascii="Optima" w:hAnsi="Optima"/>
          <w:sz w:val="22"/>
          <w:szCs w:val="22"/>
        </w:rPr>
        <w:t xml:space="preserve"> </w:t>
      </w:r>
      <w:r w:rsidR="00CE1944" w:rsidRPr="007D5FC4">
        <w:rPr>
          <w:rFonts w:ascii="Optima" w:hAnsi="Optima"/>
          <w:sz w:val="22"/>
          <w:szCs w:val="22"/>
        </w:rPr>
        <w:t xml:space="preserve">(Figure </w:t>
      </w:r>
      <w:r w:rsidR="00D128D7">
        <w:rPr>
          <w:rFonts w:ascii="Optima" w:hAnsi="Optima"/>
          <w:sz w:val="22"/>
          <w:szCs w:val="22"/>
        </w:rPr>
        <w:t>3A</w:t>
      </w:r>
      <w:r w:rsidR="00CE1944" w:rsidRPr="007D5FC4">
        <w:rPr>
          <w:rFonts w:ascii="Optima" w:hAnsi="Optima"/>
          <w:sz w:val="22"/>
          <w:szCs w:val="22"/>
        </w:rPr>
        <w:t>)</w:t>
      </w:r>
      <w:r w:rsidRPr="007D5FC4">
        <w:rPr>
          <w:rFonts w:ascii="Optima" w:hAnsi="Optima"/>
          <w:sz w:val="22"/>
          <w:szCs w:val="22"/>
        </w:rPr>
        <w:t xml:space="preserve">. </w:t>
      </w:r>
      <w:r w:rsidR="002F5BD1">
        <w:rPr>
          <w:rFonts w:ascii="Optima" w:hAnsi="Optima"/>
          <w:sz w:val="22"/>
          <w:szCs w:val="22"/>
        </w:rPr>
        <w:t xml:space="preserve">Remarkably, </w:t>
      </w:r>
      <w:r w:rsidR="002F5BD1">
        <w:rPr>
          <w:rFonts w:ascii="Optima" w:hAnsi="Optima" w:cs="Arial"/>
          <w:color w:val="000000"/>
          <w:sz w:val="22"/>
          <w:szCs w:val="22"/>
        </w:rPr>
        <w:t>e</w:t>
      </w:r>
      <w:r w:rsidR="00826B0B" w:rsidRPr="002C5012">
        <w:rPr>
          <w:rFonts w:ascii="Optima" w:hAnsi="Optima" w:cs="Arial"/>
          <w:color w:val="000000"/>
          <w:sz w:val="22"/>
          <w:szCs w:val="22"/>
        </w:rPr>
        <w:t>ven</w:t>
      </w:r>
      <w:r w:rsidR="008E29EF" w:rsidRPr="007D5FC4">
        <w:rPr>
          <w:rFonts w:ascii="Optima" w:hAnsi="Optima" w:cs="Arial"/>
          <w:color w:val="000000"/>
          <w:sz w:val="22"/>
          <w:szCs w:val="22"/>
        </w:rPr>
        <w:t xml:space="preserve"> in the adults ≥40 years</w:t>
      </w:r>
      <w:r w:rsidR="000D4D4C">
        <w:rPr>
          <w:rFonts w:ascii="Optima" w:hAnsi="Optima" w:cs="Arial"/>
          <w:color w:val="000000"/>
          <w:sz w:val="22"/>
          <w:szCs w:val="22"/>
        </w:rPr>
        <w:t>,</w:t>
      </w:r>
      <w:r w:rsidRPr="007D5FC4">
        <w:rPr>
          <w:rFonts w:ascii="Optima" w:hAnsi="Optima" w:cs="Arial"/>
          <w:color w:val="000000"/>
          <w:sz w:val="22"/>
          <w:szCs w:val="22"/>
        </w:rPr>
        <w:t xml:space="preserve"> 65.5% and 50.0% of the asymptomatic infections were </w:t>
      </w:r>
      <w:r w:rsidR="00437A4A">
        <w:rPr>
          <w:rFonts w:ascii="Optima" w:hAnsi="Optima" w:cs="Arial"/>
          <w:color w:val="000000"/>
          <w:sz w:val="22"/>
          <w:szCs w:val="22"/>
        </w:rPr>
        <w:t>complex</w:t>
      </w:r>
      <w:r w:rsidRPr="007D5FC4">
        <w:rPr>
          <w:rFonts w:ascii="Optima" w:hAnsi="Optima" w:cs="Arial"/>
          <w:color w:val="000000"/>
          <w:sz w:val="22"/>
          <w:szCs w:val="22"/>
        </w:rPr>
        <w:t xml:space="preserve"> at the EWS and EDS, respectively (Figure </w:t>
      </w:r>
      <w:r w:rsidR="0013362D">
        <w:rPr>
          <w:rFonts w:ascii="Optima" w:hAnsi="Optima" w:cs="Arial"/>
          <w:color w:val="000000"/>
          <w:sz w:val="22"/>
          <w:szCs w:val="22"/>
        </w:rPr>
        <w:t>3A</w:t>
      </w:r>
      <w:r w:rsidRPr="007D5FC4">
        <w:rPr>
          <w:rFonts w:ascii="Optima" w:hAnsi="Optima" w:cs="Arial"/>
          <w:color w:val="000000"/>
          <w:sz w:val="22"/>
          <w:szCs w:val="22"/>
        </w:rPr>
        <w:t xml:space="preserve">). </w:t>
      </w:r>
      <w:r w:rsidRPr="007D5FC4">
        <w:rPr>
          <w:rFonts w:ascii="Optima" w:hAnsi="Optima"/>
          <w:sz w:val="22"/>
          <w:szCs w:val="22"/>
        </w:rPr>
        <w:t xml:space="preserve">This is likely due to the vast </w:t>
      </w:r>
      <w:r w:rsidR="006C6C71" w:rsidRPr="002C5012">
        <w:rPr>
          <w:rFonts w:ascii="Optima" w:hAnsi="Optima" w:cs="Arial"/>
          <w:color w:val="000000"/>
          <w:sz w:val="22"/>
          <w:szCs w:val="22"/>
        </w:rPr>
        <w:t>DBL</w:t>
      </w:r>
      <w:r w:rsidR="006C6C71" w:rsidRPr="002C5012">
        <w:rPr>
          <w:rFonts w:ascii="Times New Roman" w:hAnsi="Times New Roman" w:cs="Times New Roman"/>
          <w:color w:val="000000"/>
          <w:sz w:val="22"/>
          <w:szCs w:val="22"/>
        </w:rPr>
        <w:t>α</w:t>
      </w:r>
      <w:r w:rsidRPr="007D5FC4">
        <w:rPr>
          <w:rFonts w:ascii="Optima" w:hAnsi="Optima"/>
          <w:sz w:val="22"/>
          <w:szCs w:val="22"/>
        </w:rPr>
        <w:t xml:space="preserve"> diversity that exists in this area (i.e.</w:t>
      </w:r>
      <w:r w:rsidR="00D26AF3" w:rsidRPr="002C5012">
        <w:rPr>
          <w:rFonts w:ascii="Optima" w:hAnsi="Optima"/>
          <w:sz w:val="22"/>
          <w:szCs w:val="22"/>
        </w:rPr>
        <w:t>,</w:t>
      </w:r>
      <w:r w:rsidRPr="007D5FC4">
        <w:rPr>
          <w:rFonts w:ascii="Optima" w:hAnsi="Optima"/>
          <w:sz w:val="22"/>
          <w:szCs w:val="22"/>
        </w:rPr>
        <w:t xml:space="preserve"> the “diversity hypothesis”) and the potential for diverse parasites expressing new variants to avoid variant-specific immune responses in these hosts, which </w:t>
      </w:r>
      <w:r w:rsidR="0041748A" w:rsidRPr="002C5012">
        <w:rPr>
          <w:rFonts w:ascii="Optima" w:hAnsi="Optima"/>
          <w:sz w:val="22"/>
          <w:szCs w:val="22"/>
        </w:rPr>
        <w:t xml:space="preserve">in turn </w:t>
      </w:r>
      <w:r w:rsidRPr="007D5FC4">
        <w:rPr>
          <w:rFonts w:ascii="Optima" w:hAnsi="Optima"/>
          <w:sz w:val="22"/>
          <w:szCs w:val="22"/>
        </w:rPr>
        <w:t>facilitates the establishment of new infections, even in adults.</w:t>
      </w:r>
      <w:r w:rsidR="00BF4FF1" w:rsidRPr="007D5FC4">
        <w:rPr>
          <w:rFonts w:ascii="Optima" w:hAnsi="Optima" w:cs="Arial"/>
          <w:color w:val="000000"/>
          <w:sz w:val="22"/>
          <w:szCs w:val="22"/>
        </w:rPr>
        <w:t xml:space="preserve"> </w:t>
      </w:r>
    </w:p>
    <w:p w14:paraId="72425E31" w14:textId="77777777" w:rsidR="00C72160" w:rsidRPr="002C5012" w:rsidRDefault="00C72160" w:rsidP="007D5FC4">
      <w:pPr>
        <w:spacing w:line="276" w:lineRule="auto"/>
        <w:jc w:val="both"/>
        <w:rPr>
          <w:rFonts w:ascii="Optima" w:hAnsi="Optima" w:cs="Arial"/>
          <w:color w:val="000000"/>
          <w:sz w:val="22"/>
          <w:szCs w:val="22"/>
        </w:rPr>
      </w:pPr>
    </w:p>
    <w:p w14:paraId="72F601E8" w14:textId="3618241E" w:rsidR="00F274C9" w:rsidRPr="002C5012" w:rsidRDefault="00ED7E4F" w:rsidP="00F274C9">
      <w:pPr>
        <w:spacing w:line="276" w:lineRule="auto"/>
        <w:jc w:val="both"/>
        <w:rPr>
          <w:rFonts w:ascii="Optima" w:hAnsi="Optima" w:cs="Arial"/>
          <w:color w:val="000000"/>
          <w:sz w:val="22"/>
          <w:szCs w:val="22"/>
        </w:rPr>
      </w:pPr>
      <w:r w:rsidRPr="002C5012">
        <w:rPr>
          <w:rFonts w:ascii="Optima" w:hAnsi="Optima" w:cs="Arial"/>
          <w:color w:val="000000"/>
          <w:sz w:val="22"/>
          <w:szCs w:val="22"/>
        </w:rPr>
        <w:t>We next</w:t>
      </w:r>
      <w:r w:rsidR="00086FCB" w:rsidRPr="007D5FC4">
        <w:rPr>
          <w:rFonts w:ascii="Optima" w:hAnsi="Optima" w:cs="Arial"/>
          <w:color w:val="000000"/>
          <w:sz w:val="22"/>
          <w:szCs w:val="22"/>
        </w:rPr>
        <w:t xml:space="preserve"> describe</w:t>
      </w:r>
      <w:r w:rsidRPr="002C5012">
        <w:rPr>
          <w:rFonts w:ascii="Optima" w:hAnsi="Optima" w:cs="Arial"/>
          <w:color w:val="000000"/>
          <w:sz w:val="22"/>
          <w:szCs w:val="22"/>
        </w:rPr>
        <w:t>d</w:t>
      </w:r>
      <w:r w:rsidR="00086FCB" w:rsidRPr="007D5FC4">
        <w:rPr>
          <w:rFonts w:ascii="Optima" w:hAnsi="Optima" w:cs="Arial"/>
          <w:color w:val="000000"/>
          <w:sz w:val="22"/>
          <w:szCs w:val="22"/>
        </w:rPr>
        <w:t xml:space="preserve">, the age-specific patterns of </w:t>
      </w:r>
      <w:r w:rsidR="00086FCB" w:rsidRPr="007D5FC4">
        <w:rPr>
          <w:rFonts w:ascii="Optima" w:hAnsi="Optima" w:cs="Arial"/>
          <w:i/>
          <w:color w:val="000000"/>
          <w:sz w:val="22"/>
          <w:szCs w:val="22"/>
        </w:rPr>
        <w:t xml:space="preserve">var </w:t>
      </w:r>
      <w:r w:rsidR="00086FCB" w:rsidRPr="007D5FC4">
        <w:rPr>
          <w:rFonts w:ascii="Optima" w:hAnsi="Optima" w:cs="Arial"/>
          <w:color w:val="000000"/>
          <w:sz w:val="22"/>
          <w:szCs w:val="22"/>
        </w:rPr>
        <w:t>repertoire overlap in detail.</w:t>
      </w:r>
      <w:r w:rsidR="007137EF" w:rsidRPr="002C5012">
        <w:rPr>
          <w:rFonts w:ascii="Optima" w:hAnsi="Optima" w:cs="Arial"/>
          <w:color w:val="000000"/>
          <w:sz w:val="22"/>
          <w:szCs w:val="22"/>
        </w:rPr>
        <w:t xml:space="preserve"> </w:t>
      </w:r>
      <w:r w:rsidR="007137EF" w:rsidRPr="002C5012">
        <w:rPr>
          <w:rFonts w:ascii="Optima" w:hAnsi="Optima"/>
          <w:sz w:val="22"/>
          <w:szCs w:val="22"/>
        </w:rPr>
        <w:t xml:space="preserve">A key result </w:t>
      </w:r>
      <w:r w:rsidR="00977587">
        <w:rPr>
          <w:rFonts w:ascii="Optima" w:hAnsi="Optima"/>
          <w:sz w:val="22"/>
          <w:szCs w:val="22"/>
        </w:rPr>
        <w:t>was</w:t>
      </w:r>
      <w:r w:rsidR="00BF38FE" w:rsidRPr="002C5012">
        <w:rPr>
          <w:rFonts w:ascii="Optima" w:hAnsi="Optima"/>
          <w:sz w:val="22"/>
          <w:szCs w:val="22"/>
        </w:rPr>
        <w:t xml:space="preserve"> that immune selection </w:t>
      </w:r>
      <w:r w:rsidR="00977587">
        <w:rPr>
          <w:rFonts w:ascii="Optima" w:hAnsi="Optima"/>
          <w:sz w:val="22"/>
          <w:szCs w:val="22"/>
        </w:rPr>
        <w:t xml:space="preserve">appeared to </w:t>
      </w:r>
      <w:r w:rsidR="00BF38FE" w:rsidRPr="002C5012">
        <w:rPr>
          <w:rFonts w:ascii="Optima" w:hAnsi="Optima"/>
          <w:sz w:val="22"/>
          <w:szCs w:val="22"/>
        </w:rPr>
        <w:t>act against recombinant</w:t>
      </w:r>
      <w:r w:rsidR="007137EF" w:rsidRPr="002C5012">
        <w:rPr>
          <w:rFonts w:ascii="Optima" w:hAnsi="Optima"/>
          <w:sz w:val="22"/>
          <w:szCs w:val="22"/>
        </w:rPr>
        <w:t xml:space="preserve"> </w:t>
      </w:r>
      <w:r w:rsidR="00BF38FE" w:rsidRPr="002C5012">
        <w:rPr>
          <w:rFonts w:ascii="Optima" w:hAnsi="Optima"/>
          <w:sz w:val="22"/>
          <w:szCs w:val="22"/>
        </w:rPr>
        <w:t>repertoires</w:t>
      </w:r>
      <w:r w:rsidR="007137EF" w:rsidRPr="002C5012">
        <w:rPr>
          <w:rFonts w:ascii="Optima" w:hAnsi="Optima"/>
          <w:sz w:val="22"/>
          <w:szCs w:val="22"/>
        </w:rPr>
        <w:t xml:space="preserve"> (i.e., with higher PTS overlap)</w:t>
      </w:r>
      <w:r w:rsidR="00BF38FE" w:rsidRPr="002C5012">
        <w:rPr>
          <w:rFonts w:ascii="Optima" w:hAnsi="Optima"/>
          <w:sz w:val="22"/>
          <w:szCs w:val="22"/>
        </w:rPr>
        <w:t xml:space="preserve"> in an age-specific manner due to differences in host immune spac</w:t>
      </w:r>
      <w:r w:rsidR="007137EF" w:rsidRPr="002C5012">
        <w:rPr>
          <w:rFonts w:ascii="Optima" w:hAnsi="Optima"/>
          <w:sz w:val="22"/>
          <w:szCs w:val="22"/>
        </w:rPr>
        <w:t>e, whereby increased exposure and acquired immunity in older children and adults selects against variants already seen by the host</w:t>
      </w:r>
      <w:r w:rsidR="00B739A9" w:rsidRPr="002C5012">
        <w:rPr>
          <w:rFonts w:ascii="Optima" w:hAnsi="Optima"/>
          <w:sz w:val="22"/>
          <w:szCs w:val="22"/>
        </w:rPr>
        <w:t xml:space="preserve"> (Figure </w:t>
      </w:r>
      <w:r w:rsidR="005F5A39">
        <w:rPr>
          <w:rFonts w:ascii="Optima" w:hAnsi="Optima"/>
          <w:sz w:val="22"/>
          <w:szCs w:val="22"/>
        </w:rPr>
        <w:t>3</w:t>
      </w:r>
      <w:r w:rsidR="00A045A9">
        <w:rPr>
          <w:rFonts w:ascii="Optima" w:hAnsi="Optima"/>
          <w:sz w:val="22"/>
          <w:szCs w:val="22"/>
        </w:rPr>
        <w:t>B-E</w:t>
      </w:r>
      <w:r w:rsidR="00B739A9" w:rsidRPr="002C5012">
        <w:rPr>
          <w:rFonts w:ascii="Optima" w:hAnsi="Optima"/>
          <w:sz w:val="22"/>
          <w:szCs w:val="22"/>
        </w:rPr>
        <w:t>)</w:t>
      </w:r>
      <w:r w:rsidR="007137EF" w:rsidRPr="002C5012">
        <w:rPr>
          <w:rFonts w:ascii="Optima" w:hAnsi="Optima"/>
          <w:sz w:val="22"/>
          <w:szCs w:val="22"/>
        </w:rPr>
        <w:t xml:space="preserve">. In turn, recombinant repertoires </w:t>
      </w:r>
      <w:r w:rsidR="00F274C9" w:rsidRPr="002C5012">
        <w:rPr>
          <w:rFonts w:ascii="Optima" w:hAnsi="Optima"/>
          <w:sz w:val="22"/>
          <w:szCs w:val="22"/>
        </w:rPr>
        <w:t>are</w:t>
      </w:r>
      <w:r w:rsidR="007137EF" w:rsidRPr="002C5012">
        <w:rPr>
          <w:rFonts w:ascii="Optima" w:hAnsi="Optima"/>
          <w:sz w:val="22"/>
          <w:szCs w:val="22"/>
        </w:rPr>
        <w:t xml:space="preserve"> cleared more readily in adults. </w:t>
      </w:r>
      <w:r w:rsidR="00F274C9" w:rsidRPr="002C5012">
        <w:rPr>
          <w:rFonts w:ascii="Optima" w:hAnsi="Optima" w:cs="Arial"/>
          <w:color w:val="000000"/>
          <w:sz w:val="22"/>
          <w:szCs w:val="22"/>
        </w:rPr>
        <w:t>Higher immune space in children ≤10 years is also consistent with significantly higher complexity of infection (i.e.</w:t>
      </w:r>
      <w:r w:rsidR="00F95C94" w:rsidRPr="002C5012">
        <w:rPr>
          <w:rFonts w:ascii="Optima" w:hAnsi="Optima" w:cs="Arial"/>
          <w:color w:val="000000"/>
          <w:sz w:val="22"/>
          <w:szCs w:val="22"/>
        </w:rPr>
        <w:t>,</w:t>
      </w:r>
      <w:r w:rsidR="00F274C9" w:rsidRPr="002C5012">
        <w:rPr>
          <w:rFonts w:ascii="Optima" w:hAnsi="Optima" w:cs="Arial"/>
          <w:color w:val="000000"/>
          <w:sz w:val="22"/>
          <w:szCs w:val="22"/>
        </w:rPr>
        <w:t xml:space="preserve"> superinfection/co-infection) compared to adolescents and adults and leads to higher overlap among repertoires in children with complex infections but not adolescents or adults, even though &gt;50% of adults carried complex infections (Figure </w:t>
      </w:r>
      <w:r w:rsidR="00F62B94">
        <w:rPr>
          <w:rFonts w:ascii="Optima" w:hAnsi="Optima" w:cs="Arial"/>
          <w:color w:val="000000"/>
          <w:sz w:val="22"/>
          <w:szCs w:val="22"/>
        </w:rPr>
        <w:t>3</w:t>
      </w:r>
      <w:r w:rsidR="006D272C">
        <w:rPr>
          <w:rFonts w:ascii="Optima" w:hAnsi="Optima" w:cs="Arial"/>
          <w:color w:val="000000"/>
          <w:sz w:val="22"/>
          <w:szCs w:val="22"/>
        </w:rPr>
        <w:t>B-E</w:t>
      </w:r>
      <w:r w:rsidR="00F274C9" w:rsidRPr="002C5012">
        <w:rPr>
          <w:rFonts w:ascii="Optima" w:hAnsi="Optima" w:cs="Arial"/>
          <w:color w:val="000000"/>
          <w:sz w:val="22"/>
          <w:szCs w:val="22"/>
        </w:rPr>
        <w:t xml:space="preserve">). These observations are in strong agreement with </w:t>
      </w:r>
      <w:r w:rsidR="00D738DF" w:rsidRPr="002C5012">
        <w:rPr>
          <w:rFonts w:ascii="Optima" w:hAnsi="Optima" w:cs="Arial"/>
          <w:color w:val="000000"/>
          <w:sz w:val="22"/>
          <w:szCs w:val="22"/>
        </w:rPr>
        <w:t xml:space="preserve">the </w:t>
      </w:r>
      <w:r w:rsidR="00F274C9" w:rsidRPr="002C5012">
        <w:rPr>
          <w:rFonts w:ascii="Optima" w:hAnsi="Optima" w:cs="Arial"/>
          <w:color w:val="000000"/>
          <w:sz w:val="22"/>
          <w:szCs w:val="22"/>
        </w:rPr>
        <w:t>age-specific patterns of acquis</w:t>
      </w:r>
      <w:r w:rsidR="00D738DF" w:rsidRPr="002C5012">
        <w:rPr>
          <w:rFonts w:ascii="Optima" w:hAnsi="Optima" w:cs="Arial"/>
          <w:color w:val="000000"/>
          <w:sz w:val="22"/>
          <w:szCs w:val="22"/>
        </w:rPr>
        <w:t>ition of</w:t>
      </w:r>
      <w:r w:rsidR="00F274C9" w:rsidRPr="002C5012">
        <w:rPr>
          <w:rFonts w:ascii="Optima" w:hAnsi="Optima" w:cs="Arial"/>
          <w:color w:val="000000"/>
          <w:sz w:val="22"/>
          <w:szCs w:val="22"/>
        </w:rPr>
        <w:t xml:space="preserve"> immunity </w:t>
      </w:r>
      <w:r w:rsidR="00D738DF" w:rsidRPr="002C5012">
        <w:rPr>
          <w:rFonts w:ascii="Optima" w:hAnsi="Optima" w:cs="Arial"/>
          <w:color w:val="000000"/>
          <w:sz w:val="22"/>
          <w:szCs w:val="22"/>
        </w:rPr>
        <w:t xml:space="preserve">to </w:t>
      </w:r>
      <w:r w:rsidR="00D738DF" w:rsidRPr="002C5012">
        <w:rPr>
          <w:rFonts w:ascii="Optima" w:hAnsi="Optima" w:cs="Arial"/>
          <w:i/>
          <w:color w:val="000000"/>
          <w:sz w:val="22"/>
          <w:szCs w:val="22"/>
        </w:rPr>
        <w:t xml:space="preserve">P. falciparum </w:t>
      </w:r>
      <w:r w:rsidR="00F274C9" w:rsidRPr="002C5012">
        <w:rPr>
          <w:rFonts w:ascii="Optima" w:hAnsi="Optima" w:cs="Arial"/>
          <w:color w:val="000000"/>
          <w:sz w:val="22"/>
          <w:szCs w:val="22"/>
        </w:rPr>
        <w:t>(REF).</w:t>
      </w:r>
    </w:p>
    <w:p w14:paraId="310B702C" w14:textId="63CF4D10" w:rsidR="00086FCB" w:rsidRPr="007D5FC4" w:rsidRDefault="00086FCB" w:rsidP="007D5FC4">
      <w:pPr>
        <w:spacing w:line="276" w:lineRule="auto"/>
        <w:jc w:val="both"/>
        <w:rPr>
          <w:rFonts w:ascii="Optima" w:hAnsi="Optima"/>
          <w:sz w:val="22"/>
          <w:szCs w:val="22"/>
        </w:rPr>
      </w:pPr>
    </w:p>
    <w:p w14:paraId="5249D3CA" w14:textId="4AA97646" w:rsidR="00086FCB" w:rsidRPr="007D5FC4" w:rsidRDefault="00086FCB" w:rsidP="00602075">
      <w:pPr>
        <w:spacing w:line="276" w:lineRule="auto"/>
        <w:jc w:val="both"/>
        <w:rPr>
          <w:rFonts w:ascii="Optima" w:hAnsi="Optima"/>
          <w:b/>
          <w:sz w:val="22"/>
          <w:szCs w:val="22"/>
        </w:rPr>
      </w:pPr>
      <w:r w:rsidRPr="007D5FC4">
        <w:rPr>
          <w:rFonts w:ascii="Optima" w:hAnsi="Optima"/>
          <w:b/>
          <w:sz w:val="22"/>
          <w:szCs w:val="22"/>
        </w:rPr>
        <w:t>What are the implications</w:t>
      </w:r>
      <w:r w:rsidR="00C51E5F">
        <w:rPr>
          <w:rFonts w:ascii="Optima" w:hAnsi="Optima"/>
          <w:b/>
          <w:sz w:val="22"/>
          <w:szCs w:val="22"/>
        </w:rPr>
        <w:t xml:space="preserve"> of</w:t>
      </w:r>
      <w:r w:rsidR="0099522C">
        <w:rPr>
          <w:rFonts w:ascii="Optima" w:hAnsi="Optima"/>
          <w:b/>
          <w:sz w:val="22"/>
          <w:szCs w:val="22"/>
        </w:rPr>
        <w:t xml:space="preserve"> </w:t>
      </w:r>
      <w:r w:rsidR="0099522C" w:rsidRPr="00C51E5F">
        <w:rPr>
          <w:rFonts w:ascii="Optima" w:hAnsi="Optima"/>
          <w:b/>
          <w:i/>
          <w:sz w:val="22"/>
          <w:szCs w:val="22"/>
        </w:rPr>
        <w:t>var</w:t>
      </w:r>
      <w:r w:rsidR="0099522C">
        <w:rPr>
          <w:rFonts w:ascii="Optima" w:hAnsi="Optima"/>
          <w:b/>
          <w:sz w:val="22"/>
          <w:szCs w:val="22"/>
        </w:rPr>
        <w:t xml:space="preserve"> diversity</w:t>
      </w:r>
      <w:r w:rsidRPr="007D5FC4">
        <w:rPr>
          <w:rFonts w:ascii="Optima" w:hAnsi="Optima"/>
          <w:b/>
          <w:sz w:val="22"/>
          <w:szCs w:val="22"/>
        </w:rPr>
        <w:t xml:space="preserve"> for the development of immunity to </w:t>
      </w:r>
      <w:r w:rsidRPr="007D5FC4">
        <w:rPr>
          <w:rFonts w:ascii="Optima" w:hAnsi="Optima"/>
          <w:b/>
          <w:i/>
          <w:sz w:val="22"/>
          <w:szCs w:val="22"/>
        </w:rPr>
        <w:t xml:space="preserve">P. falciparum </w:t>
      </w:r>
      <w:r w:rsidRPr="007D5FC4">
        <w:rPr>
          <w:rFonts w:ascii="Optima" w:hAnsi="Optima"/>
          <w:b/>
          <w:sz w:val="22"/>
          <w:szCs w:val="22"/>
        </w:rPr>
        <w:t>blood stages?</w:t>
      </w:r>
    </w:p>
    <w:p w14:paraId="754ED43B" w14:textId="7C0CAA30" w:rsidR="00086FCB" w:rsidRPr="007D5FC4" w:rsidRDefault="00086FCB" w:rsidP="007D5FC4">
      <w:pPr>
        <w:spacing w:line="276" w:lineRule="auto"/>
        <w:jc w:val="both"/>
        <w:rPr>
          <w:rFonts w:ascii="Optima" w:eastAsia="Arial Unicode MS" w:hAnsi="Optima" w:cs="Arial Unicode MS"/>
          <w:sz w:val="22"/>
          <w:szCs w:val="22"/>
        </w:rPr>
      </w:pPr>
      <w:r w:rsidRPr="007D5FC4">
        <w:rPr>
          <w:rFonts w:ascii="Optima" w:hAnsi="Optima" w:cs="Arial"/>
          <w:color w:val="000000"/>
          <w:sz w:val="22"/>
          <w:szCs w:val="22"/>
        </w:rPr>
        <w:lastRenderedPageBreak/>
        <w:t xml:space="preserve">The development of naturally acquired immunity to malaria </w:t>
      </w:r>
      <w:r w:rsidR="00A925E9" w:rsidRPr="007D5FC4">
        <w:rPr>
          <w:rFonts w:ascii="Optima" w:hAnsi="Optima" w:cs="Arial"/>
          <w:color w:val="000000"/>
          <w:sz w:val="22"/>
          <w:szCs w:val="22"/>
        </w:rPr>
        <w:t>is</w:t>
      </w:r>
      <w:r w:rsidRPr="007D5FC4">
        <w:rPr>
          <w:rFonts w:ascii="Optima" w:hAnsi="Optima" w:cs="Arial"/>
          <w:color w:val="000000"/>
          <w:sz w:val="22"/>
          <w:szCs w:val="22"/>
        </w:rPr>
        <w:t xml:space="preserve"> highly dependent on the antigenic variants that circulate in a given population. The existence of extremely high </w:t>
      </w:r>
      <w:r w:rsidR="006C6C71" w:rsidRPr="002C5012">
        <w:rPr>
          <w:rFonts w:ascii="Optima" w:hAnsi="Optima" w:cs="Arial"/>
          <w:color w:val="000000"/>
          <w:sz w:val="22"/>
          <w:szCs w:val="22"/>
        </w:rPr>
        <w:t>DBL</w:t>
      </w:r>
      <w:r w:rsidR="006C6C71" w:rsidRPr="002C5012">
        <w:rPr>
          <w:rFonts w:ascii="Times New Roman" w:hAnsi="Times New Roman" w:cs="Times New Roman"/>
          <w:color w:val="000000"/>
          <w:sz w:val="22"/>
          <w:szCs w:val="22"/>
        </w:rPr>
        <w:t>α</w:t>
      </w:r>
      <w:r w:rsidRPr="007D5FC4">
        <w:rPr>
          <w:rFonts w:ascii="Optima" w:hAnsi="Optima" w:cs="Arial"/>
          <w:color w:val="000000"/>
          <w:sz w:val="22"/>
          <w:szCs w:val="22"/>
        </w:rPr>
        <w:t xml:space="preserve"> diversity (minimum of 42,399 </w:t>
      </w:r>
      <w:r w:rsidR="006C6C71" w:rsidRPr="002C5012">
        <w:rPr>
          <w:rFonts w:ascii="Optima" w:hAnsi="Optima" w:cs="Arial"/>
          <w:color w:val="000000"/>
          <w:sz w:val="22"/>
          <w:szCs w:val="22"/>
        </w:rPr>
        <w:t>DBL</w:t>
      </w:r>
      <w:r w:rsidR="006C6C71" w:rsidRPr="002C5012">
        <w:rPr>
          <w:rFonts w:ascii="Times New Roman" w:hAnsi="Times New Roman" w:cs="Times New Roman"/>
          <w:color w:val="000000"/>
          <w:sz w:val="22"/>
          <w:szCs w:val="22"/>
        </w:rPr>
        <w:t>α</w:t>
      </w:r>
      <w:r w:rsidRPr="007D5FC4">
        <w:rPr>
          <w:rFonts w:ascii="Optima" w:hAnsi="Optima" w:cs="Arial"/>
          <w:color w:val="000000"/>
          <w:sz w:val="22"/>
          <w:szCs w:val="22"/>
        </w:rPr>
        <w:t xml:space="preserve"> types) in a parasite population with essentially non-overlapping </w:t>
      </w:r>
      <w:r w:rsidR="006C6C71" w:rsidRPr="002C5012">
        <w:rPr>
          <w:rFonts w:ascii="Optima" w:hAnsi="Optima" w:cs="Arial"/>
          <w:color w:val="000000"/>
          <w:sz w:val="22"/>
          <w:szCs w:val="22"/>
        </w:rPr>
        <w:t>DBL</w:t>
      </w:r>
      <w:r w:rsidR="006C6C71" w:rsidRPr="002C5012">
        <w:rPr>
          <w:rFonts w:ascii="Times New Roman" w:hAnsi="Times New Roman" w:cs="Times New Roman"/>
          <w:color w:val="000000"/>
          <w:sz w:val="22"/>
          <w:szCs w:val="22"/>
        </w:rPr>
        <w:t>α</w:t>
      </w:r>
      <w:r w:rsidRPr="007D5FC4">
        <w:rPr>
          <w:rFonts w:ascii="Optima" w:hAnsi="Optima" w:cs="Arial"/>
          <w:iCs/>
          <w:color w:val="000000"/>
          <w:sz w:val="22"/>
          <w:szCs w:val="22"/>
        </w:rPr>
        <w:t xml:space="preserve"> repertoires</w:t>
      </w:r>
      <w:r w:rsidRPr="007D5FC4">
        <w:rPr>
          <w:rFonts w:ascii="Optima" w:hAnsi="Optima" w:cs="Arial"/>
          <w:color w:val="000000"/>
          <w:sz w:val="22"/>
          <w:szCs w:val="22"/>
        </w:rPr>
        <w:t xml:space="preserve"> observed </w:t>
      </w:r>
      <w:r w:rsidR="00612B59" w:rsidRPr="002C5012">
        <w:rPr>
          <w:rFonts w:ascii="Optima" w:hAnsi="Optima" w:cs="Arial"/>
          <w:color w:val="000000"/>
          <w:sz w:val="22"/>
          <w:szCs w:val="22"/>
        </w:rPr>
        <w:t>implies</w:t>
      </w:r>
      <w:r w:rsidRPr="007D5FC4">
        <w:rPr>
          <w:rFonts w:ascii="Optima" w:hAnsi="Optima" w:cs="Arial"/>
          <w:color w:val="000000"/>
          <w:sz w:val="22"/>
          <w:szCs w:val="22"/>
        </w:rPr>
        <w:t xml:space="preserve"> that it would take a long time for an individual to be exposed to and acquire specific immunity to all the currently circulating </w:t>
      </w:r>
      <w:r w:rsidR="006C6C71" w:rsidRPr="002C5012">
        <w:rPr>
          <w:rFonts w:ascii="Optima" w:hAnsi="Optima" w:cs="Arial"/>
          <w:color w:val="000000"/>
          <w:sz w:val="22"/>
          <w:szCs w:val="22"/>
        </w:rPr>
        <w:t>DBL</w:t>
      </w:r>
      <w:r w:rsidR="006C6C71" w:rsidRPr="002C5012">
        <w:rPr>
          <w:rFonts w:ascii="Times New Roman" w:hAnsi="Times New Roman" w:cs="Times New Roman"/>
          <w:color w:val="000000"/>
          <w:sz w:val="22"/>
          <w:szCs w:val="22"/>
        </w:rPr>
        <w:t>α</w:t>
      </w:r>
      <w:r w:rsidRPr="007D5FC4">
        <w:rPr>
          <w:rFonts w:ascii="Optima" w:hAnsi="Optima" w:cs="Arial"/>
          <w:color w:val="000000"/>
          <w:sz w:val="22"/>
          <w:szCs w:val="22"/>
        </w:rPr>
        <w:t xml:space="preserve"> types, if we assume that each </w:t>
      </w:r>
      <w:r w:rsidR="006C6C71" w:rsidRPr="002C5012">
        <w:rPr>
          <w:rFonts w:ascii="Optima" w:hAnsi="Optima" w:cs="Arial"/>
          <w:color w:val="000000"/>
          <w:sz w:val="22"/>
          <w:szCs w:val="22"/>
        </w:rPr>
        <w:t>DBL</w:t>
      </w:r>
      <w:r w:rsidR="006C6C71" w:rsidRPr="002C5012">
        <w:rPr>
          <w:rFonts w:ascii="Times New Roman" w:hAnsi="Times New Roman" w:cs="Times New Roman"/>
          <w:color w:val="000000"/>
          <w:sz w:val="22"/>
          <w:szCs w:val="22"/>
        </w:rPr>
        <w:t>α</w:t>
      </w:r>
      <w:r w:rsidRPr="007D5FC4">
        <w:rPr>
          <w:rFonts w:ascii="Optima" w:hAnsi="Optima" w:cs="Arial"/>
          <w:color w:val="000000"/>
          <w:sz w:val="22"/>
          <w:szCs w:val="22"/>
        </w:rPr>
        <w:t xml:space="preserve"> represents a unique variant–specific epitope (e.g. </w:t>
      </w:r>
      <w:r w:rsidRPr="007D5FC4">
        <w:rPr>
          <w:rFonts w:ascii="Optima" w:hAnsi="Optima" w:cs="Arial"/>
          <w:color w:val="000000"/>
          <w:sz w:val="22"/>
          <w:szCs w:val="22"/>
        </w:rPr>
        <w:fldChar w:fldCharType="begin" w:fldLock="1"/>
      </w:r>
      <w:r w:rsidRPr="007D5FC4">
        <w:rPr>
          <w:rFonts w:ascii="Optima" w:hAnsi="Optima" w:cs="Arial"/>
          <w:color w:val="000000"/>
          <w:sz w:val="22"/>
          <w:szCs w:val="22"/>
        </w:rPr>
        <w:instrText>ADDIN CSL_CITATION { "citationItems" : [ { "id" : "ITEM-1", "itemData" : { "abstract" : "The malaria parasite Plasmodium falciparum has evolved to prolong its duration of infection by antigenic variation of a major immune target on the surface of the infected red blood cell. This immune evasion strategy depends on the sequential, rather than simultaneous, appearance of immunologically dis- tinct variants. Although the molecular mechanisms by which a single organism switches between variants are known in part1\u20133 , it remains unclear how an entire population of parasites within the host can synchronize expression to avoid rapidly exhausting the variant repertoire. Here we show that short-lived, partially cross-reactive immune responses to parasite-infected erythro- cyte surface antigens can produce a cascade of sequentially dominant antigenic variants, each of which is the most immu- nologically distinct from its preceding types. This model recon- ciles several previously unexplained and apparently conflicting epidemiological observations by demonstrating that individuals with stronger cross-reactive immune responses can, paradoxi- cally, be more likely to sustain chronic infections. Antigenic variation has always been seen as an adaptation of the parasite to evade host defence: we show that the coordination necessary for the success of this strategy might be provided by the host.", "author" : [ { "dropping-particle" : "", "family" : "Recker", "given" : "Mario", "non-dropping-particle" : "", "parse-names" : false, "suffix" : "" }, { "dropping-particle" : "", "family" : "Nee", "given" : "Sean", "non-dropping-particle" : "", "parse-names" : false, "suffix" : "" }, { "dropping-particle" : "", "family" : "Bull", "given" : "Peter C", "non-dropping-particle" : "", "parse-names" : false, "suffix" : "" }, { "dropping-particle" : "", "family" : "Kinyanjui", "given" : "Sam", "non-dropping-particle" : "", "parse-names" : false, "suffix" : "" }, { "dropping-particle" : "", "family" : "Marsh", "given" : "Kevin", "non-dropping-particle" : "", "parse-names" : false, "suffix" : "" }, { "dropping-particle" : "", "family" : "Newbold", "given" : "Chris", "non-dropping-particle" : "", "parse-names" : false, "suffix" : "" }, { "dropping-particle" : "", "family" : "Gupta", "given" : "Sunetra", "non-dropping-particle" : "", "parse-names" : false, "suffix" : "" } ], "container-title" : "Nature", "id" : "ITEM-1", "issued" : { "date-parts" : [ [ "2004" ] ] }, "page" : "555-558", "title" : "Transient cross-reactive immune responses can orchestrate antigenic variation in malaria", "type" : "article-journal", "volume" : "429" }, "uris" : [ "http://www.mendeley.com/documents/?uuid=93967874-572e-4c3f-a912-f8c441d4297f" ] } ], "mendeley" : { "formattedCitation" : "(Recker et al. 2004)", "plainTextFormattedCitation" : "(Recker et al. 2004)", "previouslyFormattedCitation" : "(Recker et al. 2004)" }, "properties" : { "noteIndex" : 0 }, "schema" : "https://github.com/citation-style-language/schema/raw/master/csl-citation.json" }</w:instrText>
      </w:r>
      <w:r w:rsidRPr="007D5FC4">
        <w:rPr>
          <w:rFonts w:ascii="Optima" w:hAnsi="Optima" w:cs="Arial"/>
          <w:color w:val="000000"/>
          <w:sz w:val="22"/>
          <w:szCs w:val="22"/>
        </w:rPr>
        <w:fldChar w:fldCharType="separate"/>
      </w:r>
      <w:r w:rsidRPr="007D5FC4">
        <w:rPr>
          <w:rFonts w:ascii="Optima" w:hAnsi="Optima" w:cs="Arial"/>
          <w:noProof/>
          <w:color w:val="000000"/>
          <w:sz w:val="22"/>
          <w:szCs w:val="22"/>
        </w:rPr>
        <w:t>(Recker et al. 2004)</w:t>
      </w:r>
      <w:r w:rsidRPr="007D5FC4">
        <w:rPr>
          <w:rFonts w:ascii="Optima" w:hAnsi="Optima" w:cs="Arial"/>
          <w:color w:val="000000"/>
          <w:sz w:val="22"/>
          <w:szCs w:val="22"/>
        </w:rPr>
        <w:fldChar w:fldCharType="end"/>
      </w:r>
      <w:r w:rsidRPr="007D5FC4">
        <w:rPr>
          <w:rFonts w:ascii="Optima" w:hAnsi="Optima" w:cs="Arial"/>
          <w:color w:val="000000"/>
          <w:sz w:val="22"/>
          <w:szCs w:val="22"/>
        </w:rPr>
        <w:t>).</w:t>
      </w:r>
      <w:r w:rsidRPr="007D5FC4">
        <w:rPr>
          <w:rFonts w:ascii="Optima" w:hAnsi="Optima"/>
          <w:sz w:val="22"/>
          <w:szCs w:val="22"/>
        </w:rPr>
        <w:t xml:space="preserve"> In fact, theory predicts that the acquisition of anti-</w:t>
      </w:r>
      <w:r w:rsidRPr="007D5FC4">
        <w:rPr>
          <w:rFonts w:ascii="Optima" w:hAnsi="Optima"/>
          <w:i/>
          <w:sz w:val="22"/>
          <w:szCs w:val="22"/>
        </w:rPr>
        <w:t>Pf</w:t>
      </w:r>
      <w:r w:rsidRPr="007D5FC4">
        <w:rPr>
          <w:rFonts w:ascii="Optima" w:hAnsi="Optima"/>
          <w:sz w:val="22"/>
          <w:szCs w:val="22"/>
        </w:rPr>
        <w:t xml:space="preserve">EMP1 </w:t>
      </w:r>
      <w:r w:rsidR="006C6C71" w:rsidRPr="002C5012">
        <w:rPr>
          <w:rFonts w:ascii="Optima" w:hAnsi="Optima" w:cs="Arial"/>
          <w:color w:val="000000"/>
          <w:sz w:val="22"/>
          <w:szCs w:val="22"/>
        </w:rPr>
        <w:t>DBL</w:t>
      </w:r>
      <w:r w:rsidR="006C6C71" w:rsidRPr="002C5012">
        <w:rPr>
          <w:rFonts w:ascii="Times New Roman" w:hAnsi="Times New Roman" w:cs="Times New Roman"/>
          <w:color w:val="000000"/>
          <w:sz w:val="22"/>
          <w:szCs w:val="22"/>
        </w:rPr>
        <w:t>α</w:t>
      </w:r>
      <w:r w:rsidRPr="007D5FC4">
        <w:rPr>
          <w:rFonts w:ascii="Optima" w:hAnsi="Optima"/>
          <w:sz w:val="22"/>
          <w:szCs w:val="22"/>
        </w:rPr>
        <w:t xml:space="preserve"> immunity is dependent on the </w:t>
      </w:r>
      <w:r w:rsidRPr="007D5FC4">
        <w:rPr>
          <w:rFonts w:ascii="Optima" w:hAnsi="Optima"/>
          <w:i/>
          <w:sz w:val="22"/>
          <w:szCs w:val="22"/>
        </w:rPr>
        <w:t xml:space="preserve">degree </w:t>
      </w:r>
      <w:r w:rsidRPr="007D5FC4">
        <w:rPr>
          <w:rFonts w:ascii="Optima" w:hAnsi="Optima"/>
          <w:sz w:val="22"/>
          <w:szCs w:val="22"/>
        </w:rPr>
        <w:t xml:space="preserve">of </w:t>
      </w:r>
      <w:r w:rsidRPr="007D5FC4">
        <w:rPr>
          <w:rFonts w:ascii="Optima" w:hAnsi="Optima"/>
          <w:i/>
          <w:sz w:val="22"/>
          <w:szCs w:val="22"/>
        </w:rPr>
        <w:t xml:space="preserve">var </w:t>
      </w:r>
      <w:r w:rsidRPr="007D5FC4">
        <w:rPr>
          <w:rFonts w:ascii="Optima" w:hAnsi="Optima"/>
          <w:sz w:val="22"/>
          <w:szCs w:val="22"/>
        </w:rPr>
        <w:t xml:space="preserve">repertoire overlap in the population and not just on prevalence of infection per se </w:t>
      </w:r>
      <w:r w:rsidRPr="007D5FC4">
        <w:rPr>
          <w:rFonts w:ascii="Optima" w:hAnsi="Optima" w:cs="Arial"/>
          <w:color w:val="000000"/>
          <w:sz w:val="22"/>
          <w:szCs w:val="22"/>
        </w:rPr>
        <w:fldChar w:fldCharType="begin" w:fldLock="1"/>
      </w:r>
      <w:r w:rsidRPr="007D5FC4">
        <w:rPr>
          <w:rFonts w:ascii="Optima" w:hAnsi="Optima" w:cs="Arial"/>
          <w:color w:val="000000"/>
          <w:sz w:val="22"/>
          <w:szCs w:val="22"/>
        </w:rPr>
        <w:instrText>ADDIN CSL_CITATION { "citationItems" : [ { "id" : "ITEM-1", "itemData" : { "DOI" : "10.7554/eLife.00093", "ISBN" : "10.7554/eLife.00093", "ISSN" : "2050084X", "PMID" : "23251784", "abstract" : "The coexistence of multiple independently circulating strains in pathogen populations that undergo sexual recombination is a central question of epidemiology with profound implications for control. An agent-based model is developed that extends earlier 'strain theory' by addressing the var gene family of Plasmodium falciparum. The model explicitly considers the extensive diversity of multi-copy genes that undergo antigenic variation via sequential, mutually exclusive expression. It tracks the dynamics of all unique var repertoires in a population of hosts, and shows that even under high levels of sexual recombination, strain competition mediated through cross-immunity structures the parasite population into a subset of coexisting dominant repertoires of var genes whose degree of antigenic overlap depends on transmission intensity. Empirical comparison of patterns of genetic variation at antigenic and neutral sites supports this role for immune selection in structuring parasite diversity.DOI:http://dx.doi.org/10.7554/eLife.00093.001.", "author" : [ { "dropping-particle" : "", "family" : "Artzy-Randrup", "given" : "Yael", "non-dropping-particle" : "", "parse-names" : false, "suffix" : "" }, { "dropping-particle" : "", "family" : "Rorick", "given" : "Mary M.", "non-dropping-particle" : "", "parse-names" : false, "suffix" : "" }, { "dropping-particle" : "", "family" : "Day", "given" : "Karen", "non-dropping-particle" : "", "parse-names" : false, "suffix" : "" }, { "dropping-particle" : "", "family" : "Chen", "given" : "Donald", "non-dropping-particle" : "", "parse-names" : false, "suffix" : "" }, { "dropping-particle" : "", "family" : "Dobson", "given" : "Andrew P.", "non-dropping-particle" : "", "parse-names" : false, "suffix" : "" }, { "dropping-particle" : "", "family" : "Pascual", "given" : "Mercedes", "non-dropping-particle" : "", "parse-names" : false, "suffix" : "" } ], "container-title" : "eLife", "id" : "ITEM-1", "issue" : "1", "issued" : { "date-parts" : [ [ "2012" ] ] }, "page" : "1-17", "title" : "Population structuring of multi-copy, antigen-encoding genes in plasmodium falciparum", "type" : "article-journal", "volume" : "2012" }, "uris" : [ "http://www.mendeley.com/documents/?uuid=5257999f-4716-4379-8fe5-1c9eee5fec9a" ] } ], "mendeley" : { "formattedCitation" : "(Artzy-Randrup et al. 2012)", "plainTextFormattedCitation" : "(Artzy-Randrup et al. 2012)", "previouslyFormattedCitation" : "(Artzy-Randrup et al. 2012)" }, "properties" : { "noteIndex" : 0 }, "schema" : "https://github.com/citation-style-language/schema/raw/master/csl-citation.json" }</w:instrText>
      </w:r>
      <w:r w:rsidRPr="007D5FC4">
        <w:rPr>
          <w:rFonts w:ascii="Optima" w:hAnsi="Optima" w:cs="Arial"/>
          <w:color w:val="000000"/>
          <w:sz w:val="22"/>
          <w:szCs w:val="22"/>
        </w:rPr>
        <w:fldChar w:fldCharType="separate"/>
      </w:r>
      <w:r w:rsidRPr="007D5FC4">
        <w:rPr>
          <w:rFonts w:ascii="Optima" w:hAnsi="Optima" w:cs="Arial"/>
          <w:noProof/>
          <w:color w:val="000000"/>
          <w:sz w:val="22"/>
          <w:szCs w:val="22"/>
        </w:rPr>
        <w:t>(Artzy-Randrup et al. 2012)</w:t>
      </w:r>
      <w:r w:rsidRPr="007D5FC4">
        <w:rPr>
          <w:rFonts w:ascii="Optima" w:hAnsi="Optima" w:cs="Arial"/>
          <w:color w:val="000000"/>
          <w:sz w:val="22"/>
          <w:szCs w:val="22"/>
        </w:rPr>
        <w:fldChar w:fldCharType="end"/>
      </w:r>
      <w:r w:rsidRPr="007D5FC4">
        <w:rPr>
          <w:rFonts w:ascii="Optima" w:hAnsi="Optima"/>
          <w:sz w:val="22"/>
          <w:szCs w:val="22"/>
        </w:rPr>
        <w:t xml:space="preserve">. Thus, an important motivation of our work was to explore what </w:t>
      </w:r>
      <w:r w:rsidRPr="007D5FC4">
        <w:rPr>
          <w:rFonts w:ascii="Optima" w:hAnsi="Optima"/>
          <w:i/>
          <w:sz w:val="22"/>
          <w:szCs w:val="22"/>
        </w:rPr>
        <w:t xml:space="preserve">var </w:t>
      </w:r>
      <w:r w:rsidRPr="007D5FC4">
        <w:rPr>
          <w:rFonts w:ascii="Optima" w:hAnsi="Optima"/>
          <w:sz w:val="22"/>
          <w:szCs w:val="22"/>
        </w:rPr>
        <w:t xml:space="preserve">complexity, in terms of the extent of diversity, infection complexity and degree of repertoire overlap, means for the development of immunity to malaria blood stages and perhaps explain why it is non-sterilizing. We therefore set out to answer the following question: how long would it take an individual in Bongo to be exposed to and develop sterilizing immunity to all the </w:t>
      </w:r>
      <w:r w:rsidR="006C6C71" w:rsidRPr="002C5012">
        <w:rPr>
          <w:rFonts w:ascii="Optima" w:hAnsi="Optima" w:cs="Arial"/>
          <w:color w:val="000000"/>
          <w:sz w:val="22"/>
          <w:szCs w:val="22"/>
        </w:rPr>
        <w:t>DBL</w:t>
      </w:r>
      <w:r w:rsidR="006C6C71" w:rsidRPr="002C5012">
        <w:rPr>
          <w:rFonts w:ascii="Times New Roman" w:hAnsi="Times New Roman" w:cs="Times New Roman"/>
          <w:color w:val="000000"/>
          <w:sz w:val="22"/>
          <w:szCs w:val="22"/>
        </w:rPr>
        <w:t>α</w:t>
      </w:r>
      <w:r w:rsidRPr="007D5FC4">
        <w:rPr>
          <w:rFonts w:ascii="Optima" w:hAnsi="Optima" w:cs="Arial"/>
          <w:color w:val="000000"/>
          <w:sz w:val="22"/>
          <w:szCs w:val="22"/>
        </w:rPr>
        <w:t xml:space="preserve"> types circulating in the population? A simple simulation experiment allowed us to gain some insights into this question. Using an approach similar to those used in ecology, we generated accumulation curves to simulate the time it would take an individual to accumulate, or acquire immunity (i.e.</w:t>
      </w:r>
      <w:r w:rsidR="00B070A8" w:rsidRPr="002C5012">
        <w:rPr>
          <w:rFonts w:ascii="Optima" w:hAnsi="Optima" w:cs="Arial"/>
          <w:color w:val="000000"/>
          <w:sz w:val="22"/>
          <w:szCs w:val="22"/>
        </w:rPr>
        <w:t>,</w:t>
      </w:r>
      <w:r w:rsidRPr="007D5FC4">
        <w:rPr>
          <w:rFonts w:ascii="Optima" w:hAnsi="Optima" w:cs="Arial"/>
          <w:color w:val="000000"/>
          <w:sz w:val="22"/>
          <w:szCs w:val="22"/>
        </w:rPr>
        <w:t xml:space="preserve"> via exposure) to all the circulating </w:t>
      </w:r>
      <w:r w:rsidR="006C6C71" w:rsidRPr="002C5012">
        <w:rPr>
          <w:rFonts w:ascii="Optima" w:hAnsi="Optima" w:cs="Arial"/>
          <w:color w:val="000000"/>
          <w:sz w:val="22"/>
          <w:szCs w:val="22"/>
        </w:rPr>
        <w:t>DBL</w:t>
      </w:r>
      <w:r w:rsidR="006C6C71" w:rsidRPr="002C5012">
        <w:rPr>
          <w:rFonts w:ascii="Times New Roman" w:hAnsi="Times New Roman" w:cs="Times New Roman"/>
          <w:color w:val="000000"/>
          <w:sz w:val="22"/>
          <w:szCs w:val="22"/>
        </w:rPr>
        <w:t>α</w:t>
      </w:r>
      <w:r w:rsidRPr="007D5FC4">
        <w:rPr>
          <w:rFonts w:ascii="Optima" w:hAnsi="Optima" w:cs="Arial"/>
          <w:color w:val="000000"/>
          <w:sz w:val="22"/>
          <w:szCs w:val="22"/>
        </w:rPr>
        <w:t xml:space="preserve"> types using the key epidemiological features described in our empirical data to refine our simulation (see</w:t>
      </w:r>
      <w:r w:rsidR="00992662" w:rsidRPr="002C5012">
        <w:rPr>
          <w:rFonts w:ascii="Optima" w:hAnsi="Optima" w:cs="Arial"/>
          <w:color w:val="000000"/>
          <w:sz w:val="22"/>
          <w:szCs w:val="22"/>
        </w:rPr>
        <w:t xml:space="preserve"> </w:t>
      </w:r>
      <w:proofErr w:type="spellStart"/>
      <w:r w:rsidR="00992662" w:rsidRPr="002C5012">
        <w:rPr>
          <w:rFonts w:ascii="Optima" w:hAnsi="Optima" w:cs="Arial"/>
          <w:color w:val="000000"/>
          <w:sz w:val="22"/>
          <w:szCs w:val="22"/>
        </w:rPr>
        <w:t>Supp</w:t>
      </w:r>
      <w:proofErr w:type="spellEnd"/>
      <w:r w:rsidRPr="007D5FC4">
        <w:rPr>
          <w:rFonts w:ascii="Optima" w:hAnsi="Optima" w:cs="Arial"/>
          <w:b/>
          <w:color w:val="000000"/>
          <w:sz w:val="22"/>
          <w:szCs w:val="22"/>
        </w:rPr>
        <w:t xml:space="preserve"> </w:t>
      </w:r>
      <w:r w:rsidRPr="007D5FC4">
        <w:rPr>
          <w:rFonts w:ascii="Optima" w:hAnsi="Optima" w:cs="Arial"/>
          <w:color w:val="000000"/>
          <w:sz w:val="22"/>
          <w:szCs w:val="22"/>
        </w:rPr>
        <w:t xml:space="preserve">for further details on the simulation experiment). We implemented these simulations separately for </w:t>
      </w:r>
      <w:proofErr w:type="spellStart"/>
      <w:r w:rsidRPr="007D5FC4">
        <w:rPr>
          <w:rFonts w:ascii="Optima" w:hAnsi="Optima" w:cs="Arial"/>
          <w:color w:val="000000"/>
          <w:sz w:val="22"/>
          <w:szCs w:val="22"/>
        </w:rPr>
        <w:t>upsA</w:t>
      </w:r>
      <w:proofErr w:type="spellEnd"/>
      <w:r w:rsidRPr="007D5FC4">
        <w:rPr>
          <w:rFonts w:ascii="Optima" w:hAnsi="Optima" w:cs="Arial"/>
          <w:color w:val="000000"/>
          <w:sz w:val="22"/>
          <w:szCs w:val="22"/>
        </w:rPr>
        <w:t>, non-</w:t>
      </w:r>
      <w:proofErr w:type="spellStart"/>
      <w:r w:rsidRPr="007D5FC4">
        <w:rPr>
          <w:rFonts w:ascii="Optima" w:hAnsi="Optima" w:cs="Arial"/>
          <w:color w:val="000000"/>
          <w:sz w:val="22"/>
          <w:szCs w:val="22"/>
        </w:rPr>
        <w:t>upsA</w:t>
      </w:r>
      <w:proofErr w:type="spellEnd"/>
      <w:r w:rsidRPr="007D5FC4">
        <w:rPr>
          <w:rFonts w:ascii="Optima" w:hAnsi="Optima" w:cs="Arial"/>
          <w:color w:val="000000"/>
          <w:sz w:val="22"/>
          <w:szCs w:val="22"/>
        </w:rPr>
        <w:t xml:space="preserve"> and all </w:t>
      </w:r>
      <w:r w:rsidR="006C6C71" w:rsidRPr="002C5012">
        <w:rPr>
          <w:rFonts w:ascii="Optima" w:hAnsi="Optima" w:cs="Arial"/>
          <w:color w:val="000000"/>
          <w:sz w:val="22"/>
          <w:szCs w:val="22"/>
        </w:rPr>
        <w:t>DBL</w:t>
      </w:r>
      <w:r w:rsidR="006C6C71" w:rsidRPr="002C5012">
        <w:rPr>
          <w:rFonts w:ascii="Times New Roman" w:hAnsi="Times New Roman" w:cs="Times New Roman"/>
          <w:color w:val="000000"/>
          <w:sz w:val="22"/>
          <w:szCs w:val="22"/>
        </w:rPr>
        <w:t>α</w:t>
      </w:r>
      <w:r w:rsidRPr="007D5FC4">
        <w:rPr>
          <w:rFonts w:ascii="Optima" w:hAnsi="Optima" w:cs="Arial"/>
          <w:color w:val="000000"/>
          <w:sz w:val="22"/>
          <w:szCs w:val="22"/>
        </w:rPr>
        <w:t xml:space="preserve"> types to examine whether there were any differences in the accumulation of the different ups </w:t>
      </w:r>
      <w:r w:rsidR="006C6C71" w:rsidRPr="002C5012">
        <w:rPr>
          <w:rFonts w:ascii="Optima" w:hAnsi="Optima" w:cs="Arial"/>
          <w:color w:val="000000"/>
          <w:sz w:val="22"/>
          <w:szCs w:val="22"/>
        </w:rPr>
        <w:t>DBL</w:t>
      </w:r>
      <w:r w:rsidR="006C6C71" w:rsidRPr="002C5012">
        <w:rPr>
          <w:rFonts w:ascii="Times New Roman" w:hAnsi="Times New Roman" w:cs="Times New Roman"/>
          <w:color w:val="000000"/>
          <w:sz w:val="22"/>
          <w:szCs w:val="22"/>
        </w:rPr>
        <w:t>α</w:t>
      </w:r>
      <w:r w:rsidRPr="007D5FC4">
        <w:rPr>
          <w:rFonts w:ascii="Optima" w:hAnsi="Optima" w:cs="Arial"/>
          <w:color w:val="000000"/>
          <w:sz w:val="22"/>
          <w:szCs w:val="22"/>
        </w:rPr>
        <w:t xml:space="preserve"> type groupings. </w:t>
      </w:r>
      <w:r w:rsidR="00886B73" w:rsidRPr="002C5012">
        <w:rPr>
          <w:rFonts w:ascii="Optima" w:hAnsi="Optima" w:cs="Arial"/>
          <w:color w:val="000000"/>
          <w:sz w:val="22"/>
          <w:szCs w:val="22"/>
        </w:rPr>
        <w:t>The</w:t>
      </w:r>
      <w:r w:rsidRPr="007D5FC4">
        <w:rPr>
          <w:rFonts w:ascii="Optima" w:hAnsi="Optima" w:cs="Arial"/>
          <w:color w:val="000000"/>
          <w:sz w:val="22"/>
          <w:szCs w:val="22"/>
        </w:rPr>
        <w:t xml:space="preserve"> </w:t>
      </w:r>
      <w:r w:rsidR="0040101A" w:rsidRPr="007D5FC4">
        <w:rPr>
          <w:rFonts w:ascii="Optima" w:hAnsi="Optima" w:cs="Arial"/>
          <w:color w:val="000000"/>
          <w:sz w:val="22"/>
          <w:szCs w:val="22"/>
        </w:rPr>
        <w:t xml:space="preserve">more </w:t>
      </w:r>
      <w:r w:rsidRPr="007D5FC4">
        <w:rPr>
          <w:rFonts w:ascii="Optima" w:hAnsi="Optima" w:cs="Arial"/>
          <w:color w:val="000000"/>
          <w:sz w:val="22"/>
          <w:szCs w:val="22"/>
        </w:rPr>
        <w:t xml:space="preserve">limited pool of </w:t>
      </w:r>
      <w:proofErr w:type="spellStart"/>
      <w:r w:rsidRPr="007D5FC4">
        <w:rPr>
          <w:rFonts w:ascii="Optima" w:hAnsi="Optima" w:cs="Arial"/>
          <w:color w:val="000000"/>
          <w:sz w:val="22"/>
          <w:szCs w:val="22"/>
        </w:rPr>
        <w:t>upsA</w:t>
      </w:r>
      <w:proofErr w:type="spellEnd"/>
      <w:r w:rsidRPr="007D5FC4">
        <w:rPr>
          <w:rFonts w:ascii="Optima" w:hAnsi="Optima" w:cs="Arial"/>
          <w:color w:val="000000"/>
          <w:sz w:val="22"/>
          <w:szCs w:val="22"/>
        </w:rPr>
        <w:t xml:space="preserve"> </w:t>
      </w:r>
      <w:r w:rsidR="006C6C71" w:rsidRPr="002C5012">
        <w:rPr>
          <w:rFonts w:ascii="Optima" w:hAnsi="Optima" w:cs="Arial"/>
          <w:color w:val="000000"/>
          <w:sz w:val="22"/>
          <w:szCs w:val="22"/>
        </w:rPr>
        <w:t>DBL</w:t>
      </w:r>
      <w:r w:rsidR="006C6C71" w:rsidRPr="002C5012">
        <w:rPr>
          <w:rFonts w:ascii="Times New Roman" w:hAnsi="Times New Roman" w:cs="Times New Roman"/>
          <w:color w:val="000000"/>
          <w:sz w:val="22"/>
          <w:szCs w:val="22"/>
        </w:rPr>
        <w:t>α</w:t>
      </w:r>
      <w:r w:rsidRPr="007D5FC4">
        <w:rPr>
          <w:rFonts w:ascii="Optima" w:hAnsi="Optima" w:cs="Arial"/>
          <w:color w:val="000000"/>
          <w:sz w:val="22"/>
          <w:szCs w:val="22"/>
        </w:rPr>
        <w:t xml:space="preserve"> types </w:t>
      </w:r>
      <w:r w:rsidR="00886B73" w:rsidRPr="002C5012">
        <w:rPr>
          <w:rFonts w:ascii="Optima" w:hAnsi="Optima" w:cs="Arial"/>
          <w:color w:val="000000"/>
          <w:sz w:val="22"/>
          <w:szCs w:val="22"/>
        </w:rPr>
        <w:t>compared</w:t>
      </w:r>
      <w:r w:rsidRPr="007D5FC4">
        <w:rPr>
          <w:rFonts w:ascii="Optima" w:hAnsi="Optima" w:cs="Arial"/>
          <w:color w:val="000000"/>
          <w:sz w:val="22"/>
          <w:szCs w:val="22"/>
        </w:rPr>
        <w:t xml:space="preserve"> to the pool of non-</w:t>
      </w:r>
      <w:proofErr w:type="spellStart"/>
      <w:r w:rsidRPr="007D5FC4">
        <w:rPr>
          <w:rFonts w:ascii="Optima" w:hAnsi="Optima" w:cs="Arial"/>
          <w:color w:val="000000"/>
          <w:sz w:val="22"/>
          <w:szCs w:val="22"/>
        </w:rPr>
        <w:t>upsA</w:t>
      </w:r>
      <w:proofErr w:type="spellEnd"/>
      <w:r w:rsidRPr="007D5FC4">
        <w:rPr>
          <w:rFonts w:ascii="Optima" w:hAnsi="Optima" w:cs="Arial"/>
          <w:color w:val="000000"/>
          <w:sz w:val="22"/>
          <w:szCs w:val="22"/>
        </w:rPr>
        <w:t xml:space="preserve"> </w:t>
      </w:r>
      <w:r w:rsidR="006C6C71" w:rsidRPr="002C5012">
        <w:rPr>
          <w:rFonts w:ascii="Optima" w:hAnsi="Optima" w:cs="Arial"/>
          <w:color w:val="000000"/>
          <w:sz w:val="22"/>
          <w:szCs w:val="22"/>
        </w:rPr>
        <w:t>DBL</w:t>
      </w:r>
      <w:r w:rsidR="006C6C71" w:rsidRPr="002C5012">
        <w:rPr>
          <w:rFonts w:ascii="Times New Roman" w:hAnsi="Times New Roman" w:cs="Times New Roman"/>
          <w:color w:val="000000"/>
          <w:sz w:val="22"/>
          <w:szCs w:val="22"/>
        </w:rPr>
        <w:t>α</w:t>
      </w:r>
      <w:r w:rsidRPr="007D5FC4">
        <w:rPr>
          <w:rFonts w:ascii="Optima" w:hAnsi="Optima" w:cs="Arial"/>
          <w:color w:val="000000"/>
          <w:sz w:val="22"/>
          <w:szCs w:val="22"/>
        </w:rPr>
        <w:t xml:space="preserve"> types </w:t>
      </w:r>
      <w:r w:rsidR="0040101A" w:rsidRPr="007D5FC4">
        <w:rPr>
          <w:rFonts w:ascii="Optima" w:hAnsi="Optima" w:cs="Arial"/>
          <w:color w:val="000000"/>
          <w:sz w:val="22"/>
          <w:szCs w:val="22"/>
        </w:rPr>
        <w:t xml:space="preserve">maintained between seasons </w:t>
      </w:r>
      <w:r w:rsidR="00886B73" w:rsidRPr="002C5012">
        <w:rPr>
          <w:rFonts w:ascii="Optima" w:hAnsi="Optima" w:cs="Arial"/>
          <w:color w:val="000000"/>
          <w:sz w:val="22"/>
          <w:szCs w:val="22"/>
        </w:rPr>
        <w:t>led us to</w:t>
      </w:r>
      <w:r w:rsidRPr="007D5FC4">
        <w:rPr>
          <w:rFonts w:ascii="Optima" w:hAnsi="Optima" w:cs="Arial"/>
          <w:color w:val="000000"/>
          <w:sz w:val="22"/>
          <w:szCs w:val="22"/>
        </w:rPr>
        <w:t xml:space="preserve"> hypothesize that immunity to the more conserved </w:t>
      </w:r>
      <w:proofErr w:type="spellStart"/>
      <w:r w:rsidRPr="007D5FC4">
        <w:rPr>
          <w:rFonts w:ascii="Optima" w:hAnsi="Optima" w:cs="Arial"/>
          <w:color w:val="000000"/>
          <w:sz w:val="22"/>
          <w:szCs w:val="22"/>
        </w:rPr>
        <w:t>upsA</w:t>
      </w:r>
      <w:proofErr w:type="spellEnd"/>
      <w:r w:rsidRPr="007D5FC4">
        <w:rPr>
          <w:rFonts w:ascii="Optima" w:hAnsi="Optima" w:cs="Arial"/>
          <w:color w:val="000000"/>
          <w:sz w:val="22"/>
          <w:szCs w:val="22"/>
        </w:rPr>
        <w:t xml:space="preserve"> </w:t>
      </w:r>
      <w:r w:rsidR="006C6C71" w:rsidRPr="002C5012">
        <w:rPr>
          <w:rFonts w:ascii="Optima" w:hAnsi="Optima" w:cs="Arial"/>
          <w:color w:val="000000"/>
          <w:sz w:val="22"/>
          <w:szCs w:val="22"/>
        </w:rPr>
        <w:t>DBL</w:t>
      </w:r>
      <w:r w:rsidR="006C6C71" w:rsidRPr="002C5012">
        <w:rPr>
          <w:rFonts w:ascii="Times New Roman" w:hAnsi="Times New Roman" w:cs="Times New Roman"/>
          <w:color w:val="000000"/>
          <w:sz w:val="22"/>
          <w:szCs w:val="22"/>
        </w:rPr>
        <w:t>α</w:t>
      </w:r>
      <w:r w:rsidRPr="007D5FC4">
        <w:rPr>
          <w:rFonts w:ascii="Optima" w:hAnsi="Optima" w:cs="Arial"/>
          <w:color w:val="000000"/>
          <w:sz w:val="22"/>
          <w:szCs w:val="22"/>
        </w:rPr>
        <w:t xml:space="preserve"> types would be acquired more rapidly than to the non-</w:t>
      </w:r>
      <w:proofErr w:type="spellStart"/>
      <w:r w:rsidRPr="007D5FC4">
        <w:rPr>
          <w:rFonts w:ascii="Optima" w:hAnsi="Optima" w:cs="Arial"/>
          <w:color w:val="000000"/>
          <w:sz w:val="22"/>
          <w:szCs w:val="22"/>
        </w:rPr>
        <w:t>upsA</w:t>
      </w:r>
      <w:proofErr w:type="spellEnd"/>
      <w:r w:rsidRPr="007D5FC4">
        <w:rPr>
          <w:rFonts w:ascii="Optima" w:hAnsi="Optima" w:cs="Arial"/>
          <w:color w:val="000000"/>
          <w:sz w:val="22"/>
          <w:szCs w:val="22"/>
        </w:rPr>
        <w:t xml:space="preserve"> </w:t>
      </w:r>
      <w:r w:rsidR="006C6C71" w:rsidRPr="002C5012">
        <w:rPr>
          <w:rFonts w:ascii="Optima" w:hAnsi="Optima" w:cs="Arial"/>
          <w:color w:val="000000"/>
          <w:sz w:val="22"/>
          <w:szCs w:val="22"/>
        </w:rPr>
        <w:t>DBL</w:t>
      </w:r>
      <w:r w:rsidR="006C6C71" w:rsidRPr="002C5012">
        <w:rPr>
          <w:rFonts w:ascii="Times New Roman" w:hAnsi="Times New Roman" w:cs="Times New Roman"/>
          <w:color w:val="000000"/>
          <w:sz w:val="22"/>
          <w:szCs w:val="22"/>
        </w:rPr>
        <w:t>α</w:t>
      </w:r>
      <w:r w:rsidRPr="007D5FC4">
        <w:rPr>
          <w:rFonts w:ascii="Optima" w:hAnsi="Optima" w:cs="Arial"/>
          <w:color w:val="000000"/>
          <w:sz w:val="22"/>
          <w:szCs w:val="22"/>
        </w:rPr>
        <w:t xml:space="preserve"> types. Additionally, we </w:t>
      </w:r>
      <w:r w:rsidR="008162B6" w:rsidRPr="007D5FC4">
        <w:rPr>
          <w:rFonts w:ascii="Optima" w:hAnsi="Optima" w:cs="Arial"/>
          <w:color w:val="000000"/>
          <w:sz w:val="22"/>
          <w:szCs w:val="22"/>
        </w:rPr>
        <w:t xml:space="preserve">also </w:t>
      </w:r>
      <w:r w:rsidRPr="007D5FC4">
        <w:rPr>
          <w:rFonts w:ascii="Optima" w:hAnsi="Optima" w:cs="Arial"/>
          <w:color w:val="000000"/>
          <w:sz w:val="22"/>
          <w:szCs w:val="22"/>
        </w:rPr>
        <w:t xml:space="preserve">tested the effect of varying </w:t>
      </w:r>
      <w:r w:rsidR="006C6C71" w:rsidRPr="002C5012">
        <w:rPr>
          <w:rFonts w:ascii="Optima" w:hAnsi="Optima" w:cs="Arial"/>
          <w:color w:val="000000"/>
          <w:sz w:val="22"/>
          <w:szCs w:val="22"/>
        </w:rPr>
        <w:t>DBL</w:t>
      </w:r>
      <w:r w:rsidR="006C6C71" w:rsidRPr="002C5012">
        <w:rPr>
          <w:rFonts w:ascii="Times New Roman" w:hAnsi="Times New Roman" w:cs="Times New Roman"/>
          <w:color w:val="000000"/>
          <w:sz w:val="22"/>
          <w:szCs w:val="22"/>
        </w:rPr>
        <w:t>α</w:t>
      </w:r>
      <w:r w:rsidRPr="007D5FC4">
        <w:rPr>
          <w:rFonts w:ascii="Optima" w:eastAsia="Arial Unicode MS" w:hAnsi="Optima" w:cs="Arial Unicode MS"/>
          <w:sz w:val="22"/>
          <w:szCs w:val="22"/>
        </w:rPr>
        <w:t xml:space="preserve"> pool sizes on the </w:t>
      </w:r>
      <w:r w:rsidR="000B1D92" w:rsidRPr="002C5012">
        <w:rPr>
          <w:rFonts w:ascii="Optima" w:eastAsia="Arial Unicode MS" w:hAnsi="Optima" w:cs="Arial Unicode MS"/>
          <w:sz w:val="22"/>
          <w:szCs w:val="22"/>
        </w:rPr>
        <w:t>acquisition of immunity</w:t>
      </w:r>
      <w:r w:rsidR="008162B6" w:rsidRPr="007D5FC4">
        <w:rPr>
          <w:rFonts w:ascii="Optima" w:eastAsia="Arial Unicode MS" w:hAnsi="Optima" w:cs="Arial Unicode MS"/>
          <w:sz w:val="22"/>
          <w:szCs w:val="22"/>
        </w:rPr>
        <w:t>.</w:t>
      </w:r>
    </w:p>
    <w:p w14:paraId="6C30D231" w14:textId="77777777" w:rsidR="00086FCB" w:rsidRPr="007D5FC4" w:rsidRDefault="00086FCB" w:rsidP="007D5FC4">
      <w:pPr>
        <w:spacing w:line="276" w:lineRule="auto"/>
        <w:jc w:val="both"/>
        <w:rPr>
          <w:rFonts w:ascii="Optima" w:eastAsia="Arial Unicode MS" w:hAnsi="Optima" w:cs="Arial Unicode MS"/>
          <w:sz w:val="22"/>
          <w:szCs w:val="22"/>
        </w:rPr>
      </w:pPr>
    </w:p>
    <w:p w14:paraId="201B7956" w14:textId="10CE0AAC" w:rsidR="00AA2468" w:rsidRPr="007D5FC4" w:rsidRDefault="00086FCB" w:rsidP="007D5FC4">
      <w:pPr>
        <w:spacing w:line="276" w:lineRule="auto"/>
        <w:jc w:val="both"/>
        <w:rPr>
          <w:rFonts w:ascii="Optima" w:hAnsi="Optima"/>
          <w:sz w:val="22"/>
          <w:szCs w:val="22"/>
        </w:rPr>
      </w:pPr>
      <w:r w:rsidRPr="007D5FC4">
        <w:rPr>
          <w:rFonts w:ascii="Optima" w:hAnsi="Optima" w:cs="Arial"/>
          <w:color w:val="000000"/>
          <w:sz w:val="22"/>
          <w:szCs w:val="22"/>
        </w:rPr>
        <w:t xml:space="preserve">Two clear patterns emerged: (i) firstly, regardless of </w:t>
      </w:r>
      <w:r w:rsidR="006C6C71" w:rsidRPr="002C5012">
        <w:rPr>
          <w:rFonts w:ascii="Optima" w:hAnsi="Optima" w:cs="Arial"/>
          <w:color w:val="000000"/>
          <w:sz w:val="22"/>
          <w:szCs w:val="22"/>
        </w:rPr>
        <w:t>DBL</w:t>
      </w:r>
      <w:r w:rsidR="006C6C71" w:rsidRPr="002C5012">
        <w:rPr>
          <w:rFonts w:ascii="Times New Roman" w:hAnsi="Times New Roman" w:cs="Times New Roman"/>
          <w:color w:val="000000"/>
          <w:sz w:val="22"/>
          <w:szCs w:val="22"/>
        </w:rPr>
        <w:t>α</w:t>
      </w:r>
      <w:r w:rsidRPr="007D5FC4">
        <w:rPr>
          <w:rFonts w:ascii="Optima" w:hAnsi="Optima" w:cs="Times New Roman"/>
          <w:color w:val="000000"/>
          <w:sz w:val="22"/>
          <w:szCs w:val="22"/>
        </w:rPr>
        <w:t xml:space="preserve"> pool size</w:t>
      </w:r>
      <w:r w:rsidRPr="007D5FC4">
        <w:rPr>
          <w:rFonts w:ascii="Optima" w:hAnsi="Optima" w:cs="Arial"/>
          <w:color w:val="000000"/>
          <w:sz w:val="22"/>
          <w:szCs w:val="22"/>
        </w:rPr>
        <w:t xml:space="preserve"> it was clear that the acquisition of immunity to the </w:t>
      </w:r>
      <w:proofErr w:type="spellStart"/>
      <w:r w:rsidRPr="007D5FC4">
        <w:rPr>
          <w:rFonts w:ascii="Optima" w:hAnsi="Optima" w:cs="Arial"/>
          <w:color w:val="000000"/>
          <w:sz w:val="22"/>
          <w:szCs w:val="22"/>
        </w:rPr>
        <w:t>upsA</w:t>
      </w:r>
      <w:proofErr w:type="spellEnd"/>
      <w:r w:rsidRPr="007D5FC4">
        <w:rPr>
          <w:rFonts w:ascii="Optima" w:hAnsi="Optima" w:cs="Arial"/>
          <w:color w:val="000000"/>
          <w:sz w:val="22"/>
          <w:szCs w:val="22"/>
        </w:rPr>
        <w:t xml:space="preserve"> </w:t>
      </w:r>
      <w:r w:rsidR="006C6C71" w:rsidRPr="002C5012">
        <w:rPr>
          <w:rFonts w:ascii="Optima" w:hAnsi="Optima" w:cs="Arial"/>
          <w:color w:val="000000"/>
          <w:sz w:val="22"/>
          <w:szCs w:val="22"/>
        </w:rPr>
        <w:t>DBL</w:t>
      </w:r>
      <w:r w:rsidR="006C6C71" w:rsidRPr="002C5012">
        <w:rPr>
          <w:rFonts w:ascii="Times New Roman" w:hAnsi="Times New Roman" w:cs="Times New Roman"/>
          <w:color w:val="000000"/>
          <w:sz w:val="22"/>
          <w:szCs w:val="22"/>
        </w:rPr>
        <w:t>α</w:t>
      </w:r>
      <w:r w:rsidRPr="007D5FC4">
        <w:rPr>
          <w:rFonts w:ascii="Optima" w:hAnsi="Optima" w:cs="Arial"/>
          <w:color w:val="000000"/>
          <w:sz w:val="22"/>
          <w:szCs w:val="22"/>
        </w:rPr>
        <w:t xml:space="preserve"> types would take the least amount of time compared to the non-</w:t>
      </w:r>
      <w:proofErr w:type="spellStart"/>
      <w:r w:rsidRPr="007D5FC4">
        <w:rPr>
          <w:rFonts w:ascii="Optima" w:hAnsi="Optima" w:cs="Arial"/>
          <w:color w:val="000000"/>
          <w:sz w:val="22"/>
          <w:szCs w:val="22"/>
        </w:rPr>
        <w:t>upsA</w:t>
      </w:r>
      <w:proofErr w:type="spellEnd"/>
      <w:r w:rsidRPr="007D5FC4">
        <w:rPr>
          <w:rFonts w:ascii="Optima" w:hAnsi="Optima" w:cs="Arial"/>
          <w:color w:val="000000"/>
          <w:sz w:val="22"/>
          <w:szCs w:val="22"/>
        </w:rPr>
        <w:t xml:space="preserve"> </w:t>
      </w:r>
      <w:r w:rsidR="006C6C71" w:rsidRPr="002C5012">
        <w:rPr>
          <w:rFonts w:ascii="Optima" w:hAnsi="Optima" w:cs="Arial"/>
          <w:color w:val="000000"/>
          <w:sz w:val="22"/>
          <w:szCs w:val="22"/>
        </w:rPr>
        <w:t>DBL</w:t>
      </w:r>
      <w:r w:rsidR="006C6C71" w:rsidRPr="002C5012">
        <w:rPr>
          <w:rFonts w:ascii="Times New Roman" w:hAnsi="Times New Roman" w:cs="Times New Roman"/>
          <w:color w:val="000000"/>
          <w:sz w:val="22"/>
          <w:szCs w:val="22"/>
        </w:rPr>
        <w:t>α</w:t>
      </w:r>
      <w:r w:rsidRPr="007D5FC4">
        <w:rPr>
          <w:rFonts w:ascii="Optima" w:hAnsi="Optima" w:cs="Arial"/>
          <w:color w:val="000000"/>
          <w:sz w:val="22"/>
          <w:szCs w:val="22"/>
        </w:rPr>
        <w:t xml:space="preserve"> types and all </w:t>
      </w:r>
      <w:r w:rsidR="006C6C71" w:rsidRPr="002C5012">
        <w:rPr>
          <w:rFonts w:ascii="Optima" w:hAnsi="Optima" w:cs="Arial"/>
          <w:color w:val="000000"/>
          <w:sz w:val="22"/>
          <w:szCs w:val="22"/>
        </w:rPr>
        <w:t>DBL</w:t>
      </w:r>
      <w:r w:rsidR="006C6C71" w:rsidRPr="002C5012">
        <w:rPr>
          <w:rFonts w:ascii="Times New Roman" w:hAnsi="Times New Roman" w:cs="Times New Roman"/>
          <w:color w:val="000000"/>
          <w:sz w:val="22"/>
          <w:szCs w:val="22"/>
        </w:rPr>
        <w:t>α</w:t>
      </w:r>
      <w:r w:rsidRPr="007D5FC4">
        <w:rPr>
          <w:rFonts w:ascii="Optima" w:hAnsi="Optima" w:cs="Arial"/>
          <w:color w:val="000000"/>
          <w:sz w:val="22"/>
          <w:szCs w:val="22"/>
        </w:rPr>
        <w:t xml:space="preserve"> types, (ii) secondly, there were marked differences when we allowed for co-transmission of </w:t>
      </w:r>
      <w:r w:rsidR="006C6C71" w:rsidRPr="002C5012">
        <w:rPr>
          <w:rFonts w:ascii="Optima" w:hAnsi="Optima" w:cs="Arial"/>
          <w:color w:val="000000"/>
          <w:sz w:val="22"/>
          <w:szCs w:val="22"/>
        </w:rPr>
        <w:t>DBL</w:t>
      </w:r>
      <w:r w:rsidR="006C6C71" w:rsidRPr="002C5012">
        <w:rPr>
          <w:rFonts w:ascii="Times New Roman" w:hAnsi="Times New Roman" w:cs="Times New Roman"/>
          <w:color w:val="000000"/>
          <w:sz w:val="22"/>
          <w:szCs w:val="22"/>
        </w:rPr>
        <w:t>α</w:t>
      </w:r>
      <w:r w:rsidRPr="007D5FC4">
        <w:rPr>
          <w:rFonts w:ascii="Optima" w:hAnsi="Optima" w:cs="Arial"/>
          <w:color w:val="000000"/>
          <w:sz w:val="22"/>
          <w:szCs w:val="22"/>
        </w:rPr>
        <w:t xml:space="preserve"> repertoires (MOI </w:t>
      </w:r>
      <w:r w:rsidRPr="007D5FC4">
        <w:rPr>
          <w:rFonts w:ascii="Optima" w:eastAsia="Arial Unicode MS" w:hAnsi="Optima" w:cs="Arial Unicode MS"/>
          <w:sz w:val="22"/>
          <w:szCs w:val="22"/>
        </w:rPr>
        <w:t>≥</w:t>
      </w:r>
      <w:r w:rsidRPr="007D5FC4">
        <w:rPr>
          <w:rFonts w:ascii="Optima" w:hAnsi="Optima" w:cs="Arial"/>
          <w:color w:val="000000"/>
          <w:sz w:val="22"/>
          <w:szCs w:val="22"/>
        </w:rPr>
        <w:t xml:space="preserve"> 1), with faster overall acquisition of immunity compared to mosquito transmission strictly of single-genome infections (MOI = 1), regardless of whether we stratified by ups groupings (Figure </w:t>
      </w:r>
      <w:r w:rsidR="00B43573">
        <w:rPr>
          <w:rFonts w:ascii="Optima" w:hAnsi="Optima" w:cs="Arial"/>
          <w:color w:val="000000"/>
          <w:sz w:val="22"/>
          <w:szCs w:val="22"/>
        </w:rPr>
        <w:t>4</w:t>
      </w:r>
      <w:r w:rsidRPr="007D5FC4">
        <w:rPr>
          <w:rFonts w:ascii="Optima" w:hAnsi="Optima" w:cs="Arial"/>
          <w:color w:val="000000"/>
          <w:sz w:val="22"/>
          <w:szCs w:val="22"/>
        </w:rPr>
        <w:t xml:space="preserve">). This is likely due to the potential of increased exposure to a higher number of </w:t>
      </w:r>
      <w:r w:rsidRPr="007D5FC4">
        <w:rPr>
          <w:rFonts w:ascii="Optima" w:eastAsia="Times New Roman" w:hAnsi="Optima" w:cs="Arial"/>
          <w:color w:val="000000"/>
          <w:sz w:val="22"/>
          <w:szCs w:val="22"/>
        </w:rPr>
        <w:t>DBL</w:t>
      </w:r>
      <w:r w:rsidRPr="007D5FC4">
        <w:rPr>
          <w:rFonts w:ascii="Times New Roman" w:eastAsia="Times New Roman" w:hAnsi="Times New Roman" w:cs="Times New Roman"/>
          <w:color w:val="000000"/>
          <w:sz w:val="22"/>
          <w:szCs w:val="22"/>
        </w:rPr>
        <w:t>α</w:t>
      </w:r>
      <w:r w:rsidRPr="007D5FC4">
        <w:rPr>
          <w:rFonts w:ascii="Optima" w:hAnsi="Optima" w:cs="Arial"/>
          <w:color w:val="000000"/>
          <w:sz w:val="22"/>
          <w:szCs w:val="22"/>
        </w:rPr>
        <w:t xml:space="preserve"> types in the case of co-transmission. Interestingly, t</w:t>
      </w:r>
      <w:r w:rsidRPr="007D5FC4">
        <w:rPr>
          <w:rFonts w:ascii="Optima" w:eastAsia="Times New Roman" w:hAnsi="Optima" w:cs="Arial"/>
          <w:color w:val="000000"/>
          <w:sz w:val="22"/>
          <w:szCs w:val="22"/>
        </w:rPr>
        <w:t xml:space="preserve">he simulations showed that it would take an extraordinary amount of time to develop immunity to 95% of the “more conserved” </w:t>
      </w:r>
      <w:proofErr w:type="spellStart"/>
      <w:r w:rsidRPr="007D5FC4">
        <w:rPr>
          <w:rFonts w:ascii="Optima" w:eastAsia="Times New Roman" w:hAnsi="Optima" w:cs="Arial"/>
          <w:color w:val="000000"/>
          <w:sz w:val="22"/>
          <w:szCs w:val="22"/>
        </w:rPr>
        <w:t>upsA</w:t>
      </w:r>
      <w:proofErr w:type="spellEnd"/>
      <w:r w:rsidRPr="007D5FC4">
        <w:rPr>
          <w:rFonts w:ascii="Optima" w:eastAsia="Times New Roman" w:hAnsi="Optima" w:cs="Arial"/>
          <w:color w:val="000000"/>
          <w:sz w:val="22"/>
          <w:szCs w:val="22"/>
        </w:rPr>
        <w:t xml:space="preserve"> DBL</w:t>
      </w:r>
      <w:r w:rsidRPr="007D5FC4">
        <w:rPr>
          <w:rFonts w:ascii="Times New Roman" w:eastAsia="Times New Roman" w:hAnsi="Times New Roman" w:cs="Times New Roman"/>
          <w:color w:val="000000"/>
          <w:sz w:val="22"/>
          <w:szCs w:val="22"/>
        </w:rPr>
        <w:t>α</w:t>
      </w:r>
      <w:r w:rsidRPr="007D5FC4">
        <w:rPr>
          <w:rFonts w:ascii="Optima" w:eastAsia="Times New Roman" w:hAnsi="Optima" w:cs="Arial"/>
          <w:color w:val="000000"/>
          <w:sz w:val="22"/>
          <w:szCs w:val="22"/>
        </w:rPr>
        <w:t xml:space="preserve"> types in the population, considerably longer than an individual’s average lifespan</w:t>
      </w:r>
      <w:r w:rsidR="00A36DD1" w:rsidRPr="002C5012">
        <w:rPr>
          <w:rFonts w:ascii="Optima" w:eastAsia="Times New Roman" w:hAnsi="Optima" w:cs="Arial"/>
          <w:color w:val="000000"/>
          <w:sz w:val="22"/>
          <w:szCs w:val="22"/>
        </w:rPr>
        <w:t xml:space="preserve"> </w:t>
      </w:r>
      <w:r w:rsidR="00A36DD1" w:rsidRPr="002C5012">
        <w:rPr>
          <w:rFonts w:ascii="Optima" w:hAnsi="Optima" w:cs="Arial"/>
          <w:color w:val="000000"/>
          <w:sz w:val="22"/>
          <w:szCs w:val="22"/>
        </w:rPr>
        <w:t>and this is assuming that the population is closed (i.e.</w:t>
      </w:r>
      <w:r w:rsidR="002E38BF">
        <w:rPr>
          <w:rFonts w:ascii="Optima" w:hAnsi="Optima" w:cs="Arial"/>
          <w:color w:val="000000"/>
          <w:sz w:val="22"/>
          <w:szCs w:val="22"/>
        </w:rPr>
        <w:t>,</w:t>
      </w:r>
      <w:r w:rsidR="00A36DD1" w:rsidRPr="002C5012">
        <w:rPr>
          <w:rFonts w:ascii="Optima" w:hAnsi="Optima" w:cs="Arial"/>
          <w:color w:val="000000"/>
          <w:sz w:val="22"/>
          <w:szCs w:val="22"/>
        </w:rPr>
        <w:t xml:space="preserve"> no new diversity is generated or imported), which of course would lead to an underestimate of the actual diversity in </w:t>
      </w:r>
      <w:r w:rsidR="002A2177" w:rsidRPr="002C5012">
        <w:rPr>
          <w:rFonts w:ascii="Optima" w:hAnsi="Optima" w:cs="Arial"/>
          <w:color w:val="000000"/>
          <w:sz w:val="22"/>
          <w:szCs w:val="22"/>
        </w:rPr>
        <w:t xml:space="preserve">a population. </w:t>
      </w:r>
      <w:r w:rsidRPr="007D5FC4">
        <w:rPr>
          <w:rFonts w:ascii="Optima" w:eastAsia="Times New Roman" w:hAnsi="Optima" w:cs="Arial"/>
          <w:color w:val="000000"/>
          <w:sz w:val="22"/>
          <w:szCs w:val="22"/>
        </w:rPr>
        <w:t xml:space="preserve">The assumption that </w:t>
      </w:r>
      <w:r w:rsidRPr="007D5FC4">
        <w:rPr>
          <w:rFonts w:ascii="Optima" w:hAnsi="Optima" w:cs="Arial"/>
          <w:color w:val="000000"/>
          <w:sz w:val="22"/>
          <w:szCs w:val="22"/>
        </w:rPr>
        <w:t xml:space="preserve">each </w:t>
      </w:r>
      <w:r w:rsidRPr="007D5FC4">
        <w:rPr>
          <w:rFonts w:ascii="Optima" w:eastAsia="Times New Roman" w:hAnsi="Optima" w:cs="Arial"/>
          <w:color w:val="000000"/>
          <w:sz w:val="22"/>
          <w:szCs w:val="22"/>
        </w:rPr>
        <w:t>DBL</w:t>
      </w:r>
      <w:r w:rsidRPr="007D5FC4">
        <w:rPr>
          <w:rFonts w:ascii="Times New Roman" w:eastAsia="Times New Roman" w:hAnsi="Times New Roman" w:cs="Times New Roman"/>
          <w:color w:val="000000"/>
          <w:sz w:val="22"/>
          <w:szCs w:val="22"/>
        </w:rPr>
        <w:t>α</w:t>
      </w:r>
      <w:r w:rsidRPr="007D5FC4">
        <w:rPr>
          <w:rFonts w:ascii="Optima" w:hAnsi="Optima" w:cs="Arial"/>
          <w:color w:val="000000"/>
          <w:sz w:val="22"/>
          <w:szCs w:val="22"/>
        </w:rPr>
        <w:t xml:space="preserve"> type would present a unique variant–specific epitope and consequently elicit a variant-specific host immune response is perhaps overly simplistic since </w:t>
      </w:r>
      <w:r w:rsidR="008D66C0" w:rsidRPr="002C5012">
        <w:rPr>
          <w:rFonts w:ascii="Optima" w:hAnsi="Optima" w:cs="Arial"/>
          <w:color w:val="000000"/>
          <w:sz w:val="22"/>
          <w:szCs w:val="22"/>
        </w:rPr>
        <w:t>modeling</w:t>
      </w:r>
      <w:r w:rsidRPr="007D5FC4">
        <w:rPr>
          <w:rFonts w:ascii="Optima" w:hAnsi="Optima" w:cs="Arial"/>
          <w:color w:val="000000"/>
          <w:sz w:val="22"/>
          <w:szCs w:val="22"/>
        </w:rPr>
        <w:t xml:space="preserve"> has shown that both major and minor epitopes exist </w:t>
      </w:r>
      <w:r w:rsidRPr="007D5FC4">
        <w:rPr>
          <w:rFonts w:ascii="Optima" w:hAnsi="Optima" w:cs="Arial"/>
          <w:color w:val="000000"/>
          <w:sz w:val="22"/>
          <w:szCs w:val="22"/>
        </w:rPr>
        <w:fldChar w:fldCharType="begin" w:fldLock="1"/>
      </w:r>
      <w:r w:rsidRPr="007D5FC4">
        <w:rPr>
          <w:rFonts w:ascii="Optima" w:hAnsi="Optima" w:cs="Arial"/>
          <w:color w:val="000000"/>
          <w:sz w:val="22"/>
          <w:szCs w:val="22"/>
        </w:rPr>
        <w:instrText>ADDIN CSL_CITATION { "citationItems" : [ { "id" : "ITEM-1", "itemData" : { "abstract" : "The malaria parasite Plasmodium falciparum has evolved to prolong its duration of infection by antigenic variation of a major immune target on the surface of the infected red blood cell. This immune evasion strategy depends on the sequential, rather than simultaneous, appearance of immunologically dis- tinct variants. Although the molecular mechanisms by which a single organism switches between variants are known in part1\u20133 , it remains unclear how an entire population of parasites within the host can synchronize expression to avoid rapidly exhausting the variant repertoire. Here we show that short-lived, partially cross-reactive immune responses to parasite-infected erythro- cyte surface antigens can produce a cascade of sequentially dominant antigenic variants, each of which is the most immu- nologically distinct from its preceding types. This model recon- ciles several previously unexplained and apparently conflicting epidemiological observations by demonstrating that individuals with stronger cross-reactive immune responses can, paradoxi- cally, be more likely to sustain chronic infections. Antigenic variation has always been seen as an adaptation of the parasite to evade host defence: we show that the coordination necessary for the success of this strategy might be provided by the host.", "author" : [ { "dropping-particle" : "", "family" : "Recker", "given" : "Mario", "non-dropping-particle" : "", "parse-names" : false, "suffix" : "" }, { "dropping-particle" : "", "family" : "Nee", "given" : "Sean", "non-dropping-particle" : "", "parse-names" : false, "suffix" : "" }, { "dropping-particle" : "", "family" : "Bull", "given" : "Peter C", "non-dropping-particle" : "", "parse-names" : false, "suffix" : "" }, { "dropping-particle" : "", "family" : "Kinyanjui", "given" : "Sam", "non-dropping-particle" : "", "parse-names" : false, "suffix" : "" }, { "dropping-particle" : "", "family" : "Marsh", "given" : "Kevin", "non-dropping-particle" : "", "parse-names" : false, "suffix" : "" }, { "dropping-particle" : "", "family" : "Newbold", "given" : "Chris", "non-dropping-particle" : "", "parse-names" : false, "suffix" : "" }, { "dropping-particle" : "", "family" : "Gupta", "given" : "Sunetra", "non-dropping-particle" : "", "parse-names" : false, "suffix" : "" } ], "container-title" : "Nature", "id" : "ITEM-1", "issued" : { "date-parts" : [ [ "2004" ] ] }, "page" : "555-558", "title" : "Transient cross-reactive immune responses can orchestrate antigenic variation in malaria", "type" : "article-journal", "volume" : "429" }, "uris" : [ "http://www.mendeley.com/documents/?uuid=93967874-572e-4c3f-a912-f8c441d4297f" ] } ], "mendeley" : { "formattedCitation" : "(Recker et al. 2004)", "plainTextFormattedCitation" : "(Recker et al. 2004)", "previouslyFormattedCitation" : "(Recker et al. 2004)" }, "properties" : { "noteIndex" : 0 }, "schema" : "https://github.com/citation-style-language/schema/raw/master/csl-citation.json" }</w:instrText>
      </w:r>
      <w:r w:rsidRPr="007D5FC4">
        <w:rPr>
          <w:rFonts w:ascii="Optima" w:hAnsi="Optima" w:cs="Arial"/>
          <w:color w:val="000000"/>
          <w:sz w:val="22"/>
          <w:szCs w:val="22"/>
        </w:rPr>
        <w:fldChar w:fldCharType="separate"/>
      </w:r>
      <w:r w:rsidRPr="007D5FC4">
        <w:rPr>
          <w:rFonts w:ascii="Optima" w:hAnsi="Optima" w:cs="Arial"/>
          <w:noProof/>
          <w:color w:val="000000"/>
          <w:sz w:val="22"/>
          <w:szCs w:val="22"/>
        </w:rPr>
        <w:t>(Recker et al. 2004)</w:t>
      </w:r>
      <w:r w:rsidRPr="007D5FC4">
        <w:rPr>
          <w:rFonts w:ascii="Optima" w:hAnsi="Optima" w:cs="Arial"/>
          <w:color w:val="000000"/>
          <w:sz w:val="22"/>
          <w:szCs w:val="22"/>
        </w:rPr>
        <w:fldChar w:fldCharType="end"/>
      </w:r>
      <w:r w:rsidRPr="007D5FC4">
        <w:rPr>
          <w:rFonts w:ascii="Optima" w:hAnsi="Optima" w:cs="Arial"/>
          <w:color w:val="000000"/>
          <w:sz w:val="22"/>
          <w:szCs w:val="22"/>
        </w:rPr>
        <w:t xml:space="preserve">, which in turn may be recognized differently by the host </w:t>
      </w:r>
      <w:r w:rsidRPr="007D5FC4">
        <w:rPr>
          <w:rFonts w:ascii="Optima" w:hAnsi="Optima" w:cs="Arial"/>
          <w:color w:val="000000"/>
          <w:sz w:val="22"/>
          <w:szCs w:val="22"/>
        </w:rPr>
        <w:fldChar w:fldCharType="begin" w:fldLock="1"/>
      </w:r>
      <w:r w:rsidRPr="007D5FC4">
        <w:rPr>
          <w:rFonts w:ascii="Optima" w:hAnsi="Optima" w:cs="Arial"/>
          <w:color w:val="000000"/>
          <w:sz w:val="22"/>
          <w:szCs w:val="22"/>
        </w:rPr>
        <w:instrText>ADDIN CSL_CITATION { "citationItems" : [ { "id" : "ITEM-1", "itemData" : { "DOI" : "10.1371/journal.pone.0070467", "ISSN" : "1932-6203", "PMID" : "23922996", "abstract" : "Acquired immunity to Plasmodium falciparum infection causes a change from frequent, sometimes life-threatening, malaria in young children to asymptomatic, chronic infections in older children and adults. Little is known about how this transition occurs but antibodies to the extremely diverse PfEMP1 parasite antigens are thought to play a role. PfEMP1 is encoded by a family of 60 var genes that undergo clonal antigenic variation, potentially creating an antigenically heterogeneous infecting population of parasites within the host. Previous theoretical work suggests that antibodies to PfEMP1 may play a role in \"orchestrating\" their expression within infections leading to sequential, homogeneous expression of var genes, and prolonged infection chronicity. Here, using a cloning and sequencing approach we compare the var expression homogeneity (VEH) between isolates from children with asymptomatic and clinical infections. We show that asymptomatic infections have higher VEH than clinical infections and a broader host antibody response. We discuss this in relation to the potential role of host antibodies in promoting chronicity of infection and parasite survival through the low transmission season.", "author" : [ { "dropping-particle" : "", "family" : "Warimwe", "given" : "George M", "non-dropping-particle" : "", "parse-names" : false, "suffix" : "" }, { "dropping-particle" : "", "family" : "Recker", "given" : "Mario", "non-dropping-particle" : "", "parse-names" : false, "suffix" : "" }, { "dropping-particle" : "", "family" : "Kiragu", "given" : "Esther W", "non-dropping-particle" : "", "parse-names" : false, "suffix" : "" }, { "dropping-particle" : "", "family" : "Buckee", "given" : "Caroline O", "non-dropping-particle" : "", "parse-names" : false, "suffix" : "" }, { "dropping-particle" : "", "family" : "Wambua", "given" : "Juliana", "non-dropping-particle" : "", "parse-names" : false, "suffix" : "" }, { "dropping-particle" : "", "family" : "Musyoki", "given" : "Jennifer N", "non-dropping-particle" : "", "parse-names" : false, "suffix" : "" }, { "dropping-particle" : "", "family" : "Marsh", "given" : "Kevin", "non-dropping-particle" : "", "parse-names" : false, "suffix" : "" }, { "dropping-particle" : "", "family" : "Bull", "given" : "Peter C", "non-dropping-particle" : "", "parse-names" : false, "suffix" : "" } ], "container-title" : "PloS one", "editor" : [ { "dropping-particle" : "", "family" : "Jensen", "given" : "Anja TR.", "non-dropping-particle" : "", "parse-names" : false, "suffix" : "" } ], "id" : "ITEM-1", "issue" : "7", "issued" : { "date-parts" : [ [ "2013", "1" ] ] }, "page" : "e70467", "publisher" : "Public Library of Science", "title" : "Plasmodium falciparum var gene expression homogeneity as a marker of the host-parasite relationship under different levels of naturally acquired immunity to malaria.", "type" : "article-journal", "volume" : "8" }, "uris" : [ "http://www.mendeley.com/documents/?uuid=e0e0e618-b0c7-4363-b685-9c01bd12ab36" ] }, { "id" : "ITEM-2", "itemData" : { "DOI" : "10.1038/srep19882", "ISSN" : "2045-2322", "author" : [ { "dropping-particle" : "", "family" : "Abdi", "given" : "Abdirahman I", "non-dropping-particle" : "", "parse-names" : false, "suffix" : "" }, { "dropping-particle" : "", "family" : "Warimwe", "given" : "George M", "non-dropping-particle" : "", "parse-names" : false, "suffix" : "" }, { "dropping-particle" : "", "family" : "Muthui", "given" : "Michelle K", "non-dropping-particle" : "", "parse-names" : false, "suffix" : "" }, { "dropping-particle" : "", "family" : "Kivisi", "given" : "Cheryl A", "non-dropping-particle" : "", "parse-names" : false, "suffix" : "" }, { "dropping-particle" : "", "family" : "Kiragu", "given" : "Esther W", "non-dropping-particle" : "", "parse-names" : false, "suffix" : "" }, { "dropping-particle" : "", "family" : "Fegan", "given" : "Gregory W", "non-dropping-particle" : "", "parse-names" : false, "suffix" : "" }, { "dropping-particle" : "", "family" : "Bull", "given" : "Peter C", "non-dropping-particle" : "", "parse-names" : false, "suffix" : "" } ], "id" : "ITEM-2", "issue" : "January", "issued" : { "date-parts" : [ [ "2016" ] ] }, "page" : "1-9", "title" : "Global selection of Plasmodium falciparum virulence antigen expression by host antibodies", "type" : "article-journal" }, "uris" : [ "http://www.mendeley.com/documents/?uuid=819eacd3-c5fd-421a-bac3-7c1aa87843ec" ] } ], "mendeley" : { "formattedCitation" : "(Warimwe et al. 2013; Abdi et al. 2016)", "plainTextFormattedCitation" : "(Warimwe et al. 2013; Abdi et al. 2016)", "previouslyFormattedCitation" : "(Warimwe et al. 2013; Abdi et al. 2016)" }, "properties" : { "noteIndex" : 0 }, "schema" : "https://github.com/citation-style-language/schema/raw/master/csl-citation.json" }</w:instrText>
      </w:r>
      <w:r w:rsidRPr="007D5FC4">
        <w:rPr>
          <w:rFonts w:ascii="Optima" w:hAnsi="Optima" w:cs="Arial"/>
          <w:color w:val="000000"/>
          <w:sz w:val="22"/>
          <w:szCs w:val="22"/>
        </w:rPr>
        <w:fldChar w:fldCharType="separate"/>
      </w:r>
      <w:r w:rsidRPr="007D5FC4">
        <w:rPr>
          <w:rFonts w:ascii="Optima" w:hAnsi="Optima" w:cs="Arial"/>
          <w:noProof/>
          <w:color w:val="000000"/>
          <w:sz w:val="22"/>
          <w:szCs w:val="22"/>
        </w:rPr>
        <w:t>(Warimwe et al. 2013; Abdi et al. 2016)</w:t>
      </w:r>
      <w:r w:rsidRPr="007D5FC4">
        <w:rPr>
          <w:rFonts w:ascii="Optima" w:hAnsi="Optima" w:cs="Arial"/>
          <w:color w:val="000000"/>
          <w:sz w:val="22"/>
          <w:szCs w:val="22"/>
        </w:rPr>
        <w:fldChar w:fldCharType="end"/>
      </w:r>
      <w:r w:rsidRPr="007D5FC4">
        <w:rPr>
          <w:rFonts w:ascii="Optima" w:hAnsi="Optima" w:cs="Arial"/>
          <w:color w:val="000000"/>
          <w:sz w:val="22"/>
          <w:szCs w:val="22"/>
        </w:rPr>
        <w:t xml:space="preserve">. Therefore, we defined </w:t>
      </w:r>
      <w:r w:rsidRPr="007D5FC4">
        <w:rPr>
          <w:rFonts w:ascii="Optima" w:eastAsia="Times New Roman" w:hAnsi="Optima" w:cs="Arial"/>
          <w:color w:val="000000"/>
          <w:sz w:val="22"/>
          <w:szCs w:val="22"/>
        </w:rPr>
        <w:t>DBL</w:t>
      </w:r>
      <w:r w:rsidRPr="007D5FC4">
        <w:rPr>
          <w:rFonts w:ascii="Times New Roman" w:eastAsia="Times New Roman" w:hAnsi="Times New Roman" w:cs="Times New Roman"/>
          <w:color w:val="000000"/>
          <w:sz w:val="22"/>
          <w:szCs w:val="22"/>
        </w:rPr>
        <w:t>α</w:t>
      </w:r>
      <w:r w:rsidRPr="007D5FC4">
        <w:rPr>
          <w:rFonts w:ascii="Optima" w:hAnsi="Optima" w:cs="Arial"/>
          <w:color w:val="000000"/>
          <w:sz w:val="22"/>
          <w:szCs w:val="22"/>
        </w:rPr>
        <w:t xml:space="preserve"> types at various sequence identity thresholds to account for the possibility that epitopes that are antigenically cross-reactive can be shared between sequences with a lower identity (e.g. </w:t>
      </w:r>
      <w:r w:rsidRPr="007D5FC4">
        <w:rPr>
          <w:rFonts w:ascii="Optima" w:hAnsi="Optima" w:cs="Arial"/>
          <w:color w:val="000000"/>
          <w:sz w:val="22"/>
          <w:szCs w:val="22"/>
        </w:rPr>
        <w:fldChar w:fldCharType="begin" w:fldLock="1"/>
      </w:r>
      <w:r w:rsidRPr="007D5FC4">
        <w:rPr>
          <w:rFonts w:ascii="Optima" w:hAnsi="Optima" w:cs="Arial"/>
          <w:color w:val="000000"/>
          <w:sz w:val="22"/>
          <w:szCs w:val="22"/>
        </w:rPr>
        <w:instrText>ADDIN CSL_CITATION { "citationItems" : [ { "id" : "ITEM-1", "itemData" : { "DOI" : "10.4049/jimmunol.1202578", "author" : [ { "dropping-particle" : "", "family" : "Bengtsson", "given" : "Anja", "non-dropping-particle" : "", "parse-names" : false, "suffix" : "" }, { "dropping-particle" : "", "family" : "Joergensen", "given" : "Louise", "non-dropping-particle" : "", "parse-names" : false, "suffix" : "" }, { "dropping-particle" : "", "family" : "Rask", "given" : "Thomas S", "non-dropping-particle" : "", "parse-names" : false, "suffix" : "" }, { "dropping-particle" : "", "family" : "Olsen", "given" : "Rebecca W", "non-dropping-particle" : "", "parse-names" : false, "suffix" : "" }, { "dropping-particle" : "", "family" : "Andersen", "given" : "Marianne A", "non-dropping-particle" : "", "parse-names" : false, "suffix" : "" }, { "dropping-particle" : "", "family" : "Turner", "given" : "Louise", "non-dropping-particle" : "", "parse-names" : false, "suffix" : "" }, { "dropping-particle" : "", "family" : "Theander", "given" : "Thor G", "non-dropping-particle" : "", "parse-names" : false, "suffix" : "" }, { "dropping-particle" : "", "family" : "Hviid", "given" : "Lars", "non-dropping-particle" : "", "parse-names" : false, "suffix" : "" }, { "dropping-particle" : "", "family" : "Higgins", "given" : "Matthew K", "non-dropping-particle" : "", "parse-names" : false, "suffix" : "" }, { "dropping-particle" : "", "family" : "Brown", "given" : "Alan", "non-dropping-particle" : "", "parse-names" : false, "suffix" : "" }, { "dropping-particle" : "", "family" : "Jensen", "given" : "Anja T R", "non-dropping-particle" : "", "parse-names" : false, "suffix" : "" } ], "container-title" : "Journal of Immunology", "id" : "ITEM-1", "issued" : { "date-parts" : [ [ "2013" ] ] }, "page" : "240-249", "title" : "A Novel Domain Cassette Identifies Plasmodium falciparum PfEMP1 Proteins Binding ICAM-1 and Is a Target of Cross-Reactive, Adhesion-Inhibitory Antibodies", "type" : "article-journal", "volume" : "190" }, "uris" : [ "http://www.mendeley.com/documents/?uuid=409b94e0-e34d-4e84-b4e9-a694e8e86173" ] } ], "mendeley" : { "formattedCitation" : "(Bengtsson et al. 2013)", "plainTextFormattedCitation" : "(Bengtsson et al. 2013)", "previouslyFormattedCitation" : "(Bengtsson et al. 2013)" }, "properties" : { "noteIndex" : 0 }, "schema" : "https://github.com/citation-style-language/schema/raw/master/csl-citation.json" }</w:instrText>
      </w:r>
      <w:r w:rsidRPr="007D5FC4">
        <w:rPr>
          <w:rFonts w:ascii="Optima" w:hAnsi="Optima" w:cs="Arial"/>
          <w:color w:val="000000"/>
          <w:sz w:val="22"/>
          <w:szCs w:val="22"/>
        </w:rPr>
        <w:fldChar w:fldCharType="separate"/>
      </w:r>
      <w:r w:rsidRPr="007D5FC4">
        <w:rPr>
          <w:rFonts w:ascii="Optima" w:hAnsi="Optima" w:cs="Arial"/>
          <w:noProof/>
          <w:color w:val="000000"/>
          <w:sz w:val="22"/>
          <w:szCs w:val="22"/>
        </w:rPr>
        <w:t>(Bengtsson et al. 2013)</w:t>
      </w:r>
      <w:r w:rsidRPr="007D5FC4">
        <w:rPr>
          <w:rFonts w:ascii="Optima" w:hAnsi="Optima" w:cs="Arial"/>
          <w:color w:val="000000"/>
          <w:sz w:val="22"/>
          <w:szCs w:val="22"/>
        </w:rPr>
        <w:fldChar w:fldCharType="end"/>
      </w:r>
      <w:r w:rsidRPr="007D5FC4">
        <w:rPr>
          <w:rFonts w:ascii="Optima" w:hAnsi="Optima" w:cs="Arial"/>
          <w:color w:val="000000"/>
          <w:sz w:val="22"/>
          <w:szCs w:val="22"/>
        </w:rPr>
        <w:t xml:space="preserve">). </w:t>
      </w:r>
      <w:r w:rsidR="00AA2468" w:rsidRPr="002C5012">
        <w:rPr>
          <w:rFonts w:ascii="Optima" w:eastAsia="Times New Roman" w:hAnsi="Optima" w:cs="Arial"/>
          <w:color w:val="000000"/>
          <w:sz w:val="22"/>
          <w:szCs w:val="22"/>
        </w:rPr>
        <w:t>Overall, o</w:t>
      </w:r>
      <w:r w:rsidR="00AA2468" w:rsidRPr="002C5012">
        <w:rPr>
          <w:rFonts w:ascii="Optima" w:hAnsi="Optima"/>
          <w:sz w:val="22"/>
          <w:szCs w:val="22"/>
        </w:rPr>
        <w:t xml:space="preserve">ur </w:t>
      </w:r>
      <w:r w:rsidR="00AA2468" w:rsidRPr="002C5012">
        <w:rPr>
          <w:rFonts w:ascii="Optima" w:hAnsi="Optima"/>
          <w:i/>
          <w:sz w:val="22"/>
          <w:szCs w:val="22"/>
        </w:rPr>
        <w:t xml:space="preserve">in silico </w:t>
      </w:r>
      <w:r w:rsidR="00AA2468" w:rsidRPr="002C5012">
        <w:rPr>
          <w:rFonts w:ascii="Optima" w:hAnsi="Optima"/>
          <w:sz w:val="22"/>
          <w:szCs w:val="22"/>
        </w:rPr>
        <w:t xml:space="preserve">simulation experiment coupled with our </w:t>
      </w:r>
      <w:r w:rsidR="00AA2468" w:rsidRPr="002C5012">
        <w:rPr>
          <w:rFonts w:ascii="Optima" w:hAnsi="Optima"/>
          <w:sz w:val="22"/>
          <w:szCs w:val="22"/>
        </w:rPr>
        <w:lastRenderedPageBreak/>
        <w:t xml:space="preserve">empirical observations can explain why immunity to </w:t>
      </w:r>
      <w:r w:rsidR="00AA2468" w:rsidRPr="002C5012">
        <w:rPr>
          <w:rFonts w:ascii="Optima" w:hAnsi="Optima"/>
          <w:i/>
          <w:sz w:val="22"/>
          <w:szCs w:val="22"/>
        </w:rPr>
        <w:t xml:space="preserve">P. falciparum </w:t>
      </w:r>
      <w:r w:rsidR="00AA2468" w:rsidRPr="002C5012">
        <w:rPr>
          <w:rFonts w:ascii="Optima" w:hAnsi="Optima"/>
          <w:sz w:val="22"/>
          <w:szCs w:val="22"/>
        </w:rPr>
        <w:t xml:space="preserve">blood stages is non-sterilizing since residents of Bongo will continually be exposed to genetically distinct </w:t>
      </w:r>
      <w:r w:rsidR="00AA2468" w:rsidRPr="002C5012">
        <w:rPr>
          <w:rFonts w:ascii="Optima" w:hAnsi="Optima"/>
          <w:i/>
          <w:sz w:val="22"/>
          <w:szCs w:val="22"/>
        </w:rPr>
        <w:t xml:space="preserve">P. falciparum </w:t>
      </w:r>
      <w:r w:rsidR="00AA2468" w:rsidRPr="002C5012">
        <w:rPr>
          <w:rFonts w:ascii="Optima" w:hAnsi="Optima"/>
          <w:sz w:val="22"/>
          <w:szCs w:val="22"/>
        </w:rPr>
        <w:t>genomes with diverse</w:t>
      </w:r>
      <w:r w:rsidR="00AA2468" w:rsidRPr="002C5012">
        <w:rPr>
          <w:rFonts w:ascii="Optima" w:hAnsi="Optima"/>
          <w:i/>
          <w:sz w:val="22"/>
          <w:szCs w:val="22"/>
        </w:rPr>
        <w:t xml:space="preserve"> </w:t>
      </w:r>
      <w:r w:rsidR="00AA2468" w:rsidRPr="002C5012">
        <w:rPr>
          <w:rFonts w:ascii="Optima" w:hAnsi="Optima"/>
          <w:sz w:val="22"/>
          <w:szCs w:val="22"/>
        </w:rPr>
        <w:t>DBL</w:t>
      </w:r>
      <w:r w:rsidR="00AA2468" w:rsidRPr="002C5012">
        <w:rPr>
          <w:rFonts w:ascii="Times New Roman" w:hAnsi="Times New Roman" w:cs="Times New Roman"/>
          <w:sz w:val="22"/>
          <w:szCs w:val="22"/>
        </w:rPr>
        <w:t>α</w:t>
      </w:r>
      <w:r w:rsidR="00AA2468" w:rsidRPr="002C5012">
        <w:rPr>
          <w:rFonts w:ascii="Optima" w:hAnsi="Optima"/>
          <w:sz w:val="22"/>
          <w:szCs w:val="22"/>
        </w:rPr>
        <w:t xml:space="preserve"> repertoires. Importantly, we demonstrate that it would take an extremely long time for them to be exposed to and acquire specific immunity to all the circulating DBL</w:t>
      </w:r>
      <w:r w:rsidR="00AA2468" w:rsidRPr="002C5012">
        <w:rPr>
          <w:rFonts w:ascii="Times New Roman" w:hAnsi="Times New Roman" w:cs="Times New Roman"/>
          <w:sz w:val="22"/>
          <w:szCs w:val="22"/>
        </w:rPr>
        <w:t>α</w:t>
      </w:r>
      <w:r w:rsidR="00AA2468" w:rsidRPr="002C5012">
        <w:rPr>
          <w:rFonts w:ascii="Optima" w:hAnsi="Optima"/>
          <w:sz w:val="22"/>
          <w:szCs w:val="22"/>
        </w:rPr>
        <w:t xml:space="preserve"> types, even when we corrected for potential cross-reactivity between the DBL</w:t>
      </w:r>
      <w:r w:rsidR="00AA2468" w:rsidRPr="002C5012">
        <w:rPr>
          <w:rFonts w:ascii="Times New Roman" w:hAnsi="Times New Roman" w:cs="Times New Roman"/>
          <w:sz w:val="22"/>
          <w:szCs w:val="22"/>
        </w:rPr>
        <w:t>α</w:t>
      </w:r>
      <w:r w:rsidR="00AA2468" w:rsidRPr="002C5012">
        <w:rPr>
          <w:rFonts w:ascii="Optima" w:hAnsi="Optima"/>
          <w:sz w:val="22"/>
          <w:szCs w:val="22"/>
        </w:rPr>
        <w:t xml:space="preserve"> types defined in our study. </w:t>
      </w:r>
    </w:p>
    <w:p w14:paraId="4D462701" w14:textId="77777777" w:rsidR="00086FCB" w:rsidRPr="007D5FC4" w:rsidRDefault="00086FCB" w:rsidP="007D5FC4">
      <w:pPr>
        <w:spacing w:line="276" w:lineRule="auto"/>
        <w:jc w:val="both"/>
        <w:rPr>
          <w:rFonts w:ascii="Optima" w:hAnsi="Optima"/>
          <w:sz w:val="22"/>
          <w:szCs w:val="22"/>
        </w:rPr>
      </w:pPr>
    </w:p>
    <w:p w14:paraId="6AC09D94" w14:textId="7FE52020" w:rsidR="00FF0D36" w:rsidRPr="007D5FC4" w:rsidRDefault="00FF0D36" w:rsidP="00602075">
      <w:pPr>
        <w:spacing w:line="276" w:lineRule="auto"/>
        <w:jc w:val="both"/>
        <w:rPr>
          <w:rFonts w:ascii="Optima" w:hAnsi="Optima"/>
          <w:b/>
          <w:sz w:val="22"/>
          <w:szCs w:val="22"/>
        </w:rPr>
      </w:pPr>
      <w:r w:rsidRPr="007D5FC4">
        <w:rPr>
          <w:rFonts w:ascii="Optima" w:hAnsi="Optima"/>
          <w:b/>
          <w:sz w:val="22"/>
          <w:szCs w:val="22"/>
        </w:rPr>
        <w:t>Concluding Remarks</w:t>
      </w:r>
      <w:r w:rsidR="00361CEE">
        <w:rPr>
          <w:rFonts w:ascii="Optima" w:hAnsi="Optima"/>
          <w:b/>
          <w:sz w:val="22"/>
          <w:szCs w:val="22"/>
        </w:rPr>
        <w:t>-</w:t>
      </w:r>
    </w:p>
    <w:p w14:paraId="7657513E" w14:textId="445926C6" w:rsidR="0028575A" w:rsidRDefault="00FF0D36" w:rsidP="00C3034F">
      <w:pPr>
        <w:spacing w:line="276" w:lineRule="auto"/>
        <w:jc w:val="both"/>
        <w:rPr>
          <w:rFonts w:ascii="Optima" w:hAnsi="Optima"/>
          <w:sz w:val="22"/>
          <w:szCs w:val="22"/>
        </w:rPr>
      </w:pPr>
      <w:r w:rsidRPr="007D5FC4">
        <w:rPr>
          <w:rFonts w:ascii="Optima" w:hAnsi="Optima"/>
          <w:sz w:val="22"/>
          <w:szCs w:val="22"/>
        </w:rPr>
        <w:t xml:space="preserve">This investigation </w:t>
      </w:r>
      <w:r w:rsidRPr="007D5FC4">
        <w:rPr>
          <w:rFonts w:ascii="Optima" w:hAnsi="Optima" w:cs="Arial"/>
          <w:color w:val="000000"/>
          <w:sz w:val="22"/>
          <w:szCs w:val="22"/>
        </w:rPr>
        <w:t xml:space="preserve">represents the most comprehensive study to date of the asymptomatic </w:t>
      </w:r>
      <w:r w:rsidRPr="007D5FC4">
        <w:rPr>
          <w:rFonts w:ascii="Optima" w:hAnsi="Optima" w:cs="Arial"/>
          <w:i/>
          <w:color w:val="000000"/>
          <w:sz w:val="22"/>
          <w:szCs w:val="22"/>
        </w:rPr>
        <w:t xml:space="preserve">P. falciparum </w:t>
      </w:r>
      <w:r w:rsidRPr="007D5FC4">
        <w:rPr>
          <w:rFonts w:ascii="Optima" w:hAnsi="Optima" w:cs="Arial"/>
          <w:color w:val="000000"/>
          <w:sz w:val="22"/>
          <w:szCs w:val="22"/>
        </w:rPr>
        <w:t>reservoir across all ages, including but not limited to submicroscopic infections, and the first study to describe the age-specific</w:t>
      </w:r>
      <w:r w:rsidR="004E6284" w:rsidRPr="007D5FC4">
        <w:rPr>
          <w:rFonts w:ascii="Optima" w:hAnsi="Optima" w:cs="Arial"/>
          <w:color w:val="000000"/>
          <w:sz w:val="22"/>
          <w:szCs w:val="22"/>
        </w:rPr>
        <w:t>, seasonal trends,</w:t>
      </w:r>
      <w:r w:rsidRPr="007D5FC4">
        <w:rPr>
          <w:rFonts w:ascii="Optima" w:hAnsi="Optima" w:cs="Arial"/>
          <w:color w:val="000000"/>
          <w:sz w:val="22"/>
          <w:szCs w:val="22"/>
        </w:rPr>
        <w:t xml:space="preserve"> and temporal </w:t>
      </w:r>
      <w:r w:rsidRPr="007D5FC4">
        <w:rPr>
          <w:rFonts w:ascii="Optima" w:hAnsi="Optima" w:cs="Arial"/>
          <w:i/>
          <w:color w:val="000000"/>
          <w:sz w:val="22"/>
          <w:szCs w:val="22"/>
        </w:rPr>
        <w:t xml:space="preserve">var </w:t>
      </w:r>
      <w:r w:rsidRPr="007D5FC4">
        <w:rPr>
          <w:rFonts w:ascii="Optima" w:hAnsi="Optima" w:cs="Arial"/>
          <w:color w:val="000000"/>
          <w:sz w:val="22"/>
          <w:szCs w:val="22"/>
        </w:rPr>
        <w:t xml:space="preserve">transmission dynamics. </w:t>
      </w:r>
      <w:r w:rsidRPr="007D5FC4">
        <w:rPr>
          <w:rFonts w:ascii="Optima" w:hAnsi="Optima"/>
          <w:sz w:val="22"/>
          <w:szCs w:val="22"/>
        </w:rPr>
        <w:t>We found no evidence of a population bottleneck</w:t>
      </w:r>
      <w:r w:rsidR="00CD2F9B">
        <w:rPr>
          <w:rFonts w:ascii="Optima" w:hAnsi="Optima"/>
          <w:sz w:val="22"/>
          <w:szCs w:val="22"/>
        </w:rPr>
        <w:t xml:space="preserve"> with regards to </w:t>
      </w:r>
      <w:r w:rsidR="00CD2F9B">
        <w:rPr>
          <w:rFonts w:ascii="Optima" w:hAnsi="Optima"/>
          <w:i/>
          <w:sz w:val="22"/>
          <w:szCs w:val="22"/>
        </w:rPr>
        <w:t xml:space="preserve">var </w:t>
      </w:r>
      <w:r w:rsidR="00CD2F9B">
        <w:rPr>
          <w:rFonts w:ascii="Optima" w:hAnsi="Optima"/>
          <w:sz w:val="22"/>
          <w:szCs w:val="22"/>
        </w:rPr>
        <w:t>diversity</w:t>
      </w:r>
      <w:r w:rsidRPr="007D5FC4">
        <w:rPr>
          <w:rFonts w:ascii="Optima" w:hAnsi="Optima"/>
          <w:sz w:val="22"/>
          <w:szCs w:val="22"/>
        </w:rPr>
        <w:t xml:space="preserve"> at the EDS</w:t>
      </w:r>
      <w:r w:rsidR="0065125F">
        <w:rPr>
          <w:rFonts w:ascii="Optima" w:hAnsi="Optima"/>
          <w:sz w:val="22"/>
          <w:szCs w:val="22"/>
        </w:rPr>
        <w:t xml:space="preserve"> despite a drop in transmission between seasons</w:t>
      </w:r>
      <w:r w:rsidRPr="007D5FC4">
        <w:rPr>
          <w:rFonts w:ascii="Optima" w:hAnsi="Optima"/>
          <w:sz w:val="22"/>
          <w:szCs w:val="22"/>
        </w:rPr>
        <w:t xml:space="preserve">, since a large pool of </w:t>
      </w:r>
      <w:r w:rsidR="006C6C71" w:rsidRPr="002C5012">
        <w:rPr>
          <w:rFonts w:ascii="Optima" w:hAnsi="Optima" w:cs="Arial"/>
          <w:color w:val="000000"/>
          <w:sz w:val="22"/>
          <w:szCs w:val="22"/>
        </w:rPr>
        <w:t>DBL</w:t>
      </w:r>
      <w:r w:rsidR="006C6C71" w:rsidRPr="002C5012">
        <w:rPr>
          <w:rFonts w:ascii="Times New Roman" w:hAnsi="Times New Roman" w:cs="Times New Roman"/>
          <w:color w:val="000000"/>
          <w:sz w:val="22"/>
          <w:szCs w:val="22"/>
        </w:rPr>
        <w:t>α</w:t>
      </w:r>
      <w:r w:rsidRPr="007D5FC4">
        <w:rPr>
          <w:rFonts w:ascii="Optima" w:hAnsi="Optima"/>
          <w:i/>
          <w:sz w:val="22"/>
          <w:szCs w:val="22"/>
        </w:rPr>
        <w:t xml:space="preserve"> </w:t>
      </w:r>
      <w:r w:rsidRPr="007D5FC4">
        <w:rPr>
          <w:rFonts w:ascii="Optima" w:hAnsi="Optima"/>
          <w:sz w:val="22"/>
          <w:szCs w:val="22"/>
        </w:rPr>
        <w:t xml:space="preserve">diversity and overall a highly diverse parasite reservoir existed at the EDS to seed transmission during the subsequent wet season. </w:t>
      </w:r>
      <w:r w:rsidR="007E34A8">
        <w:rPr>
          <w:rFonts w:ascii="Optima" w:hAnsi="Optima"/>
          <w:sz w:val="22"/>
          <w:szCs w:val="22"/>
        </w:rPr>
        <w:t>On</w:t>
      </w:r>
      <w:r w:rsidR="00925807" w:rsidRPr="007D5FC4">
        <w:rPr>
          <w:rFonts w:ascii="Optima" w:hAnsi="Optima"/>
          <w:sz w:val="22"/>
          <w:szCs w:val="22"/>
        </w:rPr>
        <w:t xml:space="preserve"> the time scale </w:t>
      </w:r>
      <w:r w:rsidR="0065125F">
        <w:rPr>
          <w:rFonts w:ascii="Optima" w:hAnsi="Optima"/>
          <w:sz w:val="22"/>
          <w:szCs w:val="22"/>
        </w:rPr>
        <w:t xml:space="preserve">we </w:t>
      </w:r>
      <w:r w:rsidR="00925807" w:rsidRPr="007D5FC4">
        <w:rPr>
          <w:rFonts w:ascii="Optima" w:hAnsi="Optima"/>
          <w:sz w:val="22"/>
          <w:szCs w:val="22"/>
        </w:rPr>
        <w:t>examined</w:t>
      </w:r>
      <w:r w:rsidR="007E34A8">
        <w:rPr>
          <w:rFonts w:ascii="Optima" w:hAnsi="Optima"/>
          <w:sz w:val="22"/>
          <w:szCs w:val="22"/>
        </w:rPr>
        <w:t>,</w:t>
      </w:r>
      <w:r w:rsidR="00CD2F9B">
        <w:rPr>
          <w:rFonts w:ascii="Optima" w:hAnsi="Optima"/>
          <w:sz w:val="22"/>
          <w:szCs w:val="22"/>
        </w:rPr>
        <w:t xml:space="preserve"> </w:t>
      </w:r>
      <w:r w:rsidR="00CD2F9B" w:rsidRPr="007D5FC4">
        <w:rPr>
          <w:rFonts w:ascii="Optima" w:hAnsi="Optima"/>
          <w:sz w:val="22"/>
          <w:szCs w:val="22"/>
        </w:rPr>
        <w:t>a highly diverse asymptomatic parasite reservoir would be available to start the next transmission season.</w:t>
      </w:r>
      <w:r w:rsidR="00925807">
        <w:rPr>
          <w:rFonts w:ascii="Optima" w:hAnsi="Optima"/>
          <w:sz w:val="22"/>
          <w:szCs w:val="22"/>
        </w:rPr>
        <w:t xml:space="preserve"> </w:t>
      </w:r>
      <w:r w:rsidRPr="007D5FC4">
        <w:rPr>
          <w:rFonts w:ascii="Optima" w:hAnsi="Optima"/>
          <w:sz w:val="22"/>
          <w:szCs w:val="22"/>
        </w:rPr>
        <w:t xml:space="preserve">Furthermore, the presence of </w:t>
      </w:r>
      <w:r w:rsidR="00D0551B">
        <w:rPr>
          <w:rFonts w:ascii="Optima" w:hAnsi="Optima"/>
          <w:sz w:val="22"/>
          <w:szCs w:val="22"/>
        </w:rPr>
        <w:t>complex</w:t>
      </w:r>
      <w:r w:rsidRPr="007D5FC4">
        <w:rPr>
          <w:rFonts w:ascii="Optima" w:hAnsi="Optima"/>
          <w:sz w:val="22"/>
          <w:szCs w:val="22"/>
        </w:rPr>
        <w:t xml:space="preserve"> asymptomatic infections across all ages </w:t>
      </w:r>
      <w:r w:rsidR="005D38ED" w:rsidRPr="007D5FC4">
        <w:rPr>
          <w:rFonts w:ascii="Optima" w:hAnsi="Optima"/>
          <w:sz w:val="22"/>
          <w:szCs w:val="22"/>
        </w:rPr>
        <w:t xml:space="preserve">will facilitate </w:t>
      </w:r>
      <w:r w:rsidRPr="007D5FC4">
        <w:rPr>
          <w:rFonts w:ascii="Optima" w:hAnsi="Optima"/>
          <w:sz w:val="22"/>
          <w:szCs w:val="22"/>
        </w:rPr>
        <w:t xml:space="preserve">the transmission of parasites to mosquitos even when vectors appear seasonally because of the long duration of infection within the host. </w:t>
      </w:r>
      <w:r w:rsidR="00922375" w:rsidRPr="007D5FC4">
        <w:rPr>
          <w:rFonts w:ascii="Optima" w:hAnsi="Optima"/>
          <w:sz w:val="22"/>
          <w:szCs w:val="22"/>
        </w:rPr>
        <w:t xml:space="preserve">Our findings </w:t>
      </w:r>
      <w:r w:rsidR="0070388B" w:rsidRPr="007D5FC4">
        <w:rPr>
          <w:rFonts w:ascii="Optima" w:hAnsi="Optima"/>
          <w:sz w:val="22"/>
          <w:szCs w:val="22"/>
        </w:rPr>
        <w:t>reveal</w:t>
      </w:r>
      <w:r w:rsidR="00341DBD" w:rsidRPr="007D5FC4">
        <w:rPr>
          <w:rFonts w:ascii="Optima" w:hAnsi="Optima"/>
          <w:sz w:val="22"/>
          <w:szCs w:val="22"/>
        </w:rPr>
        <w:t>ed</w:t>
      </w:r>
      <w:r w:rsidR="00922375" w:rsidRPr="007D5FC4">
        <w:rPr>
          <w:rFonts w:ascii="Optima" w:hAnsi="Optima"/>
          <w:sz w:val="22"/>
          <w:szCs w:val="22"/>
        </w:rPr>
        <w:t xml:space="preserve"> that every asymptomatic carrier in Bongo </w:t>
      </w:r>
      <w:r w:rsidR="00A320D3">
        <w:rPr>
          <w:rFonts w:ascii="Optima" w:hAnsi="Optima"/>
          <w:sz w:val="22"/>
          <w:szCs w:val="22"/>
        </w:rPr>
        <w:t>was</w:t>
      </w:r>
      <w:r w:rsidR="00375D89">
        <w:rPr>
          <w:rFonts w:ascii="Optima" w:hAnsi="Optima"/>
          <w:sz w:val="22"/>
          <w:szCs w:val="22"/>
        </w:rPr>
        <w:t xml:space="preserve"> </w:t>
      </w:r>
      <w:r w:rsidR="00922375" w:rsidRPr="007D5FC4">
        <w:rPr>
          <w:rFonts w:ascii="Optima" w:hAnsi="Optima"/>
          <w:sz w:val="22"/>
          <w:szCs w:val="22"/>
        </w:rPr>
        <w:t xml:space="preserve">infected by parasites with diverse repertoires and on a population-level these repertoires </w:t>
      </w:r>
      <w:r w:rsidR="00A320D3">
        <w:rPr>
          <w:rFonts w:ascii="Optima" w:hAnsi="Optima"/>
          <w:sz w:val="22"/>
          <w:szCs w:val="22"/>
        </w:rPr>
        <w:t>were</w:t>
      </w:r>
      <w:r w:rsidR="00922375" w:rsidRPr="007D5FC4">
        <w:rPr>
          <w:rFonts w:ascii="Optima" w:hAnsi="Optima"/>
          <w:sz w:val="22"/>
          <w:szCs w:val="22"/>
        </w:rPr>
        <w:t xml:space="preserve"> highly unrelated within and between seasons.</w:t>
      </w:r>
      <w:r w:rsidR="003C4F08">
        <w:rPr>
          <w:rFonts w:ascii="Optima" w:hAnsi="Optima"/>
          <w:sz w:val="22"/>
          <w:szCs w:val="22"/>
        </w:rPr>
        <w:t xml:space="preserve"> The high population turnover of repertoires could be explained by residual transmission at the EWS into the dry season</w:t>
      </w:r>
      <w:r w:rsidR="001102C0">
        <w:rPr>
          <w:rFonts w:ascii="Optima" w:hAnsi="Optima"/>
          <w:sz w:val="22"/>
          <w:szCs w:val="22"/>
        </w:rPr>
        <w:t xml:space="preserve"> (e.g. areas with standing water)</w:t>
      </w:r>
      <w:r w:rsidR="003C4F08">
        <w:rPr>
          <w:rFonts w:ascii="Optima" w:hAnsi="Optima"/>
          <w:sz w:val="22"/>
          <w:szCs w:val="22"/>
        </w:rPr>
        <w:t xml:space="preserve"> resulting in a small number of recombination events</w:t>
      </w:r>
      <w:r w:rsidR="001102C0">
        <w:rPr>
          <w:rFonts w:ascii="Optima" w:hAnsi="Optima"/>
          <w:sz w:val="22"/>
          <w:szCs w:val="22"/>
        </w:rPr>
        <w:t xml:space="preserve"> or</w:t>
      </w:r>
      <w:r w:rsidR="003C4F08">
        <w:rPr>
          <w:rFonts w:ascii="Optima" w:hAnsi="Optima"/>
          <w:sz w:val="22"/>
          <w:szCs w:val="22"/>
        </w:rPr>
        <w:t xml:space="preserve"> </w:t>
      </w:r>
      <w:r w:rsidR="00850E04">
        <w:rPr>
          <w:rFonts w:ascii="Optima" w:hAnsi="Optima"/>
          <w:sz w:val="22"/>
          <w:szCs w:val="22"/>
        </w:rPr>
        <w:t xml:space="preserve">also </w:t>
      </w:r>
      <w:r w:rsidR="0099338E">
        <w:rPr>
          <w:rFonts w:ascii="Optima" w:hAnsi="Optima"/>
          <w:sz w:val="22"/>
          <w:szCs w:val="22"/>
        </w:rPr>
        <w:t xml:space="preserve">recent </w:t>
      </w:r>
      <w:r w:rsidR="008F09CC">
        <w:rPr>
          <w:rFonts w:ascii="Optima" w:hAnsi="Optima"/>
          <w:sz w:val="22"/>
          <w:szCs w:val="22"/>
        </w:rPr>
        <w:t xml:space="preserve">liver-stage </w:t>
      </w:r>
      <w:r w:rsidR="003C4132">
        <w:rPr>
          <w:rFonts w:ascii="Optima" w:hAnsi="Optima"/>
          <w:sz w:val="22"/>
          <w:szCs w:val="22"/>
        </w:rPr>
        <w:t>infections</w:t>
      </w:r>
      <w:r w:rsidR="009D61FC">
        <w:rPr>
          <w:rFonts w:ascii="Optima" w:hAnsi="Optima"/>
          <w:sz w:val="22"/>
          <w:szCs w:val="22"/>
        </w:rPr>
        <w:t xml:space="preserve"> that were not yet in circulation thus undetectable at the time </w:t>
      </w:r>
      <w:r w:rsidR="004F4835">
        <w:rPr>
          <w:rFonts w:ascii="Optima" w:hAnsi="Optima"/>
          <w:sz w:val="22"/>
          <w:szCs w:val="22"/>
        </w:rPr>
        <w:t>of survey</w:t>
      </w:r>
      <w:r w:rsidR="008A7DCB">
        <w:rPr>
          <w:rFonts w:ascii="Optima" w:hAnsi="Optima"/>
          <w:sz w:val="22"/>
          <w:szCs w:val="22"/>
        </w:rPr>
        <w:t>.</w:t>
      </w:r>
      <w:r w:rsidR="009D61FC">
        <w:rPr>
          <w:rFonts w:ascii="Optima" w:hAnsi="Optima"/>
          <w:sz w:val="22"/>
          <w:szCs w:val="22"/>
        </w:rPr>
        <w:t xml:space="preserve"> </w:t>
      </w:r>
      <w:r w:rsidR="0028575A">
        <w:rPr>
          <w:rFonts w:ascii="Optima" w:hAnsi="Optima"/>
          <w:sz w:val="22"/>
          <w:szCs w:val="22"/>
        </w:rPr>
        <w:t>Fluctuations</w:t>
      </w:r>
      <w:r w:rsidR="00AC6E8B">
        <w:rPr>
          <w:rFonts w:ascii="Optima" w:hAnsi="Optima"/>
          <w:sz w:val="22"/>
          <w:szCs w:val="22"/>
        </w:rPr>
        <w:t xml:space="preserve"> in parasite densities </w:t>
      </w:r>
      <w:r w:rsidR="0028575A">
        <w:rPr>
          <w:rFonts w:ascii="Optima" w:hAnsi="Optima"/>
          <w:sz w:val="22"/>
          <w:szCs w:val="22"/>
        </w:rPr>
        <w:t xml:space="preserve">(i.e., expansion of major and minor parasite populations) </w:t>
      </w:r>
      <w:r w:rsidR="00CB34BB">
        <w:rPr>
          <w:rFonts w:ascii="Optima" w:hAnsi="Optima"/>
          <w:sz w:val="22"/>
          <w:szCs w:val="22"/>
        </w:rPr>
        <w:t>have</w:t>
      </w:r>
      <w:r w:rsidR="0028575A">
        <w:rPr>
          <w:rFonts w:ascii="Optima" w:hAnsi="Optima"/>
          <w:sz w:val="22"/>
          <w:szCs w:val="22"/>
        </w:rPr>
        <w:t xml:space="preserve"> been shown to occur in individuals harboring complex </w:t>
      </w:r>
      <w:r w:rsidR="0028575A">
        <w:rPr>
          <w:rFonts w:ascii="Optima" w:hAnsi="Optima"/>
          <w:i/>
          <w:sz w:val="22"/>
          <w:szCs w:val="22"/>
        </w:rPr>
        <w:t xml:space="preserve">P. falciparum </w:t>
      </w:r>
      <w:r w:rsidR="0028575A">
        <w:rPr>
          <w:rFonts w:ascii="Optima" w:hAnsi="Optima"/>
          <w:sz w:val="22"/>
          <w:szCs w:val="22"/>
        </w:rPr>
        <w:t>infections</w:t>
      </w:r>
      <w:r w:rsidR="00D23846">
        <w:rPr>
          <w:rFonts w:ascii="Optima" w:hAnsi="Optima"/>
          <w:sz w:val="22"/>
          <w:szCs w:val="22"/>
        </w:rPr>
        <w:t xml:space="preserve"> (Bruce 2000)</w:t>
      </w:r>
      <w:r w:rsidR="00CB34BB">
        <w:rPr>
          <w:rFonts w:ascii="Optima" w:hAnsi="Optima"/>
          <w:sz w:val="22"/>
          <w:szCs w:val="22"/>
        </w:rPr>
        <w:t>.</w:t>
      </w:r>
      <w:r w:rsidR="00D23846">
        <w:rPr>
          <w:rFonts w:ascii="Optima" w:hAnsi="Optima"/>
          <w:sz w:val="22"/>
          <w:szCs w:val="22"/>
        </w:rPr>
        <w:t xml:space="preserve"> </w:t>
      </w:r>
      <w:r w:rsidR="00CB34BB">
        <w:rPr>
          <w:rFonts w:ascii="Optima" w:hAnsi="Optima"/>
          <w:sz w:val="22"/>
          <w:szCs w:val="22"/>
        </w:rPr>
        <w:t xml:space="preserve">This </w:t>
      </w:r>
      <w:r w:rsidR="000E2B5A">
        <w:rPr>
          <w:rFonts w:ascii="Optima" w:hAnsi="Optima"/>
          <w:sz w:val="22"/>
          <w:szCs w:val="22"/>
        </w:rPr>
        <w:t>could</w:t>
      </w:r>
      <w:r w:rsidR="00D23846">
        <w:rPr>
          <w:rFonts w:ascii="Optima" w:hAnsi="Optima"/>
          <w:sz w:val="22"/>
          <w:szCs w:val="22"/>
        </w:rPr>
        <w:t xml:space="preserve"> explain the high </w:t>
      </w:r>
      <w:r w:rsidR="0092441B">
        <w:rPr>
          <w:rFonts w:ascii="Optima" w:hAnsi="Optima"/>
          <w:sz w:val="22"/>
          <w:szCs w:val="22"/>
        </w:rPr>
        <w:t xml:space="preserve">within-host </w:t>
      </w:r>
      <w:r w:rsidR="00D23846">
        <w:rPr>
          <w:rFonts w:ascii="Optima" w:hAnsi="Optima"/>
          <w:sz w:val="22"/>
          <w:szCs w:val="22"/>
        </w:rPr>
        <w:t xml:space="preserve">turnover </w:t>
      </w:r>
      <w:r w:rsidR="000E2B5A">
        <w:rPr>
          <w:rFonts w:ascii="Optima" w:hAnsi="Optima"/>
          <w:sz w:val="22"/>
          <w:szCs w:val="22"/>
        </w:rPr>
        <w:t>of repertoires</w:t>
      </w:r>
      <w:r w:rsidR="00D23846">
        <w:rPr>
          <w:rFonts w:ascii="Optima" w:hAnsi="Optima"/>
          <w:sz w:val="22"/>
          <w:szCs w:val="22"/>
        </w:rPr>
        <w:t xml:space="preserve"> </w:t>
      </w:r>
      <w:r w:rsidR="00C96FC8">
        <w:rPr>
          <w:rFonts w:ascii="Optima" w:hAnsi="Optima"/>
          <w:sz w:val="22"/>
          <w:szCs w:val="22"/>
        </w:rPr>
        <w:t xml:space="preserve">we observed </w:t>
      </w:r>
      <w:r w:rsidR="00D23846">
        <w:rPr>
          <w:rFonts w:ascii="Optima" w:hAnsi="Optima"/>
          <w:sz w:val="22"/>
          <w:szCs w:val="22"/>
        </w:rPr>
        <w:t xml:space="preserve">between seasons </w:t>
      </w:r>
      <w:r w:rsidR="0028575A">
        <w:rPr>
          <w:rFonts w:ascii="Optima" w:hAnsi="Optima"/>
          <w:sz w:val="22"/>
          <w:szCs w:val="22"/>
        </w:rPr>
        <w:t>since 53.7% of the infections in</w:t>
      </w:r>
      <w:r w:rsidR="006A7B94">
        <w:rPr>
          <w:rFonts w:ascii="Optima" w:hAnsi="Optima"/>
          <w:sz w:val="22"/>
          <w:szCs w:val="22"/>
        </w:rPr>
        <w:t xml:space="preserve"> the</w:t>
      </w:r>
      <w:r w:rsidR="0028575A">
        <w:rPr>
          <w:rFonts w:ascii="Optima" w:hAnsi="Optima"/>
          <w:sz w:val="22"/>
          <w:szCs w:val="22"/>
        </w:rPr>
        <w:t xml:space="preserve"> paired </w:t>
      </w:r>
      <w:r w:rsidR="0092441B">
        <w:rPr>
          <w:rFonts w:ascii="Optima" w:hAnsi="Optima"/>
          <w:sz w:val="22"/>
          <w:szCs w:val="22"/>
        </w:rPr>
        <w:t xml:space="preserve">samples would </w:t>
      </w:r>
      <w:r w:rsidR="00C96FC8">
        <w:rPr>
          <w:rFonts w:ascii="Optima" w:hAnsi="Optima"/>
          <w:sz w:val="22"/>
          <w:szCs w:val="22"/>
        </w:rPr>
        <w:t>have been</w:t>
      </w:r>
      <w:r w:rsidR="0092441B">
        <w:rPr>
          <w:rFonts w:ascii="Optima" w:hAnsi="Optima"/>
          <w:sz w:val="22"/>
          <w:szCs w:val="22"/>
        </w:rPr>
        <w:t xml:space="preserve"> “asynchronous”</w:t>
      </w:r>
      <w:r w:rsidR="003744D0">
        <w:rPr>
          <w:rFonts w:ascii="Optima" w:hAnsi="Optima"/>
          <w:sz w:val="22"/>
          <w:szCs w:val="22"/>
        </w:rPr>
        <w:t xml:space="preserve"> at the time of survey</w:t>
      </w:r>
      <w:r w:rsidR="0092441B">
        <w:rPr>
          <w:rFonts w:ascii="Optima" w:hAnsi="Optima"/>
          <w:sz w:val="22"/>
          <w:szCs w:val="22"/>
        </w:rPr>
        <w:t xml:space="preserve">. </w:t>
      </w:r>
      <w:r w:rsidR="000E2B5A">
        <w:rPr>
          <w:rFonts w:ascii="Optima" w:hAnsi="Optima"/>
          <w:sz w:val="22"/>
          <w:szCs w:val="22"/>
        </w:rPr>
        <w:t xml:space="preserve"> </w:t>
      </w:r>
      <w:r w:rsidR="008A7DCB">
        <w:rPr>
          <w:rFonts w:ascii="Optima" w:hAnsi="Optima"/>
          <w:sz w:val="22"/>
          <w:szCs w:val="22"/>
        </w:rPr>
        <w:t xml:space="preserve"> </w:t>
      </w:r>
    </w:p>
    <w:p w14:paraId="54A99DD9" w14:textId="77777777" w:rsidR="00FF0D36" w:rsidRPr="007D5FC4" w:rsidRDefault="00FF0D36" w:rsidP="00602075">
      <w:pPr>
        <w:spacing w:line="276" w:lineRule="auto"/>
        <w:jc w:val="both"/>
        <w:rPr>
          <w:rFonts w:ascii="Optima" w:hAnsi="Optima" w:cs="Arial"/>
          <w:color w:val="000000"/>
          <w:sz w:val="22"/>
          <w:szCs w:val="22"/>
        </w:rPr>
      </w:pPr>
    </w:p>
    <w:p w14:paraId="0B1E4E4E" w14:textId="59CE521B" w:rsidR="006C6E80" w:rsidRDefault="00FF0D36" w:rsidP="00C656D8">
      <w:pPr>
        <w:spacing w:line="276" w:lineRule="auto"/>
        <w:jc w:val="both"/>
        <w:rPr>
          <w:rFonts w:ascii="Optima" w:hAnsi="Optima"/>
          <w:sz w:val="22"/>
          <w:szCs w:val="22"/>
        </w:rPr>
      </w:pPr>
      <w:r w:rsidRPr="007D5FC4">
        <w:rPr>
          <w:rFonts w:ascii="Optima" w:hAnsi="Optima"/>
          <w:sz w:val="22"/>
          <w:szCs w:val="22"/>
        </w:rPr>
        <w:t xml:space="preserve">Through the lens of </w:t>
      </w:r>
      <w:r w:rsidRPr="007D5FC4">
        <w:rPr>
          <w:rFonts w:ascii="Optima" w:hAnsi="Optima"/>
          <w:i/>
          <w:sz w:val="22"/>
          <w:szCs w:val="22"/>
        </w:rPr>
        <w:t xml:space="preserve">var </w:t>
      </w:r>
      <w:r w:rsidRPr="007D5FC4">
        <w:rPr>
          <w:rFonts w:ascii="Optima" w:hAnsi="Optima"/>
          <w:sz w:val="22"/>
          <w:szCs w:val="22"/>
        </w:rPr>
        <w:t xml:space="preserve">genomics, we demonstrate that the </w:t>
      </w:r>
      <w:r w:rsidRPr="007D5FC4">
        <w:rPr>
          <w:rFonts w:ascii="Optima" w:hAnsi="Optima"/>
          <w:i/>
          <w:sz w:val="22"/>
          <w:szCs w:val="22"/>
        </w:rPr>
        <w:t xml:space="preserve">P. falciparum </w:t>
      </w:r>
      <w:r w:rsidRPr="007D5FC4">
        <w:rPr>
          <w:rFonts w:ascii="Optima" w:hAnsi="Optima"/>
          <w:sz w:val="22"/>
          <w:szCs w:val="22"/>
        </w:rPr>
        <w:t xml:space="preserve">transmission system in Bongo is extremely complex. Despite this complexity, three key features of the molecular epidemiology emerge: (i) extremely high sequence diversity of </w:t>
      </w:r>
      <w:r w:rsidRPr="007D5FC4">
        <w:rPr>
          <w:rFonts w:ascii="Optima" w:hAnsi="Optima"/>
          <w:i/>
          <w:sz w:val="22"/>
          <w:szCs w:val="22"/>
        </w:rPr>
        <w:t xml:space="preserve">var </w:t>
      </w:r>
      <w:r w:rsidR="006C6C71" w:rsidRPr="002C5012">
        <w:rPr>
          <w:rFonts w:ascii="Optima" w:hAnsi="Optima" w:cs="Arial"/>
          <w:color w:val="000000"/>
          <w:sz w:val="22"/>
          <w:szCs w:val="22"/>
        </w:rPr>
        <w:t>DBL</w:t>
      </w:r>
      <w:r w:rsidR="006C6C71" w:rsidRPr="002C5012">
        <w:rPr>
          <w:rFonts w:ascii="Times New Roman" w:hAnsi="Times New Roman" w:cs="Times New Roman"/>
          <w:color w:val="000000"/>
          <w:sz w:val="22"/>
          <w:szCs w:val="22"/>
        </w:rPr>
        <w:t>α</w:t>
      </w:r>
      <w:r w:rsidRPr="007D5FC4">
        <w:rPr>
          <w:rFonts w:ascii="Optima" w:hAnsi="Optima"/>
          <w:sz w:val="22"/>
          <w:szCs w:val="22"/>
        </w:rPr>
        <w:t xml:space="preserve">, (ii) limited overlap of </w:t>
      </w:r>
      <w:r w:rsidR="006C6C71" w:rsidRPr="002C5012">
        <w:rPr>
          <w:rFonts w:ascii="Optima" w:hAnsi="Optima" w:cs="Arial"/>
          <w:color w:val="000000"/>
          <w:sz w:val="22"/>
          <w:szCs w:val="22"/>
        </w:rPr>
        <w:t>DBL</w:t>
      </w:r>
      <w:r w:rsidR="006C6C71" w:rsidRPr="002C5012">
        <w:rPr>
          <w:rFonts w:ascii="Times New Roman" w:hAnsi="Times New Roman" w:cs="Times New Roman"/>
          <w:color w:val="000000"/>
          <w:sz w:val="22"/>
          <w:szCs w:val="22"/>
        </w:rPr>
        <w:t>α</w:t>
      </w:r>
      <w:r w:rsidRPr="007D5FC4">
        <w:rPr>
          <w:rFonts w:ascii="Optima" w:hAnsi="Optima"/>
          <w:sz w:val="22"/>
          <w:szCs w:val="22"/>
        </w:rPr>
        <w:t xml:space="preserve"> repertoires in both seasons, and (iii) rapid turnover of isolate repertoires but maintenance of </w:t>
      </w:r>
      <w:r w:rsidR="006C6C71" w:rsidRPr="002C5012">
        <w:rPr>
          <w:rFonts w:ascii="Optima" w:hAnsi="Optima" w:cs="Arial"/>
          <w:color w:val="000000"/>
          <w:sz w:val="22"/>
          <w:szCs w:val="22"/>
        </w:rPr>
        <w:t>DBL</w:t>
      </w:r>
      <w:r w:rsidR="006C6C71" w:rsidRPr="002C5012">
        <w:rPr>
          <w:rFonts w:ascii="Times New Roman" w:hAnsi="Times New Roman" w:cs="Times New Roman"/>
          <w:color w:val="000000"/>
          <w:sz w:val="22"/>
          <w:szCs w:val="22"/>
        </w:rPr>
        <w:t>α</w:t>
      </w:r>
      <w:r w:rsidRPr="007D5FC4">
        <w:rPr>
          <w:rFonts w:ascii="Optima" w:hAnsi="Optima"/>
          <w:sz w:val="22"/>
          <w:szCs w:val="22"/>
        </w:rPr>
        <w:t xml:space="preserve"> types between seasons. </w:t>
      </w:r>
      <w:r w:rsidRPr="007D5FC4">
        <w:rPr>
          <w:rFonts w:ascii="Optima" w:hAnsi="Optima" w:cs="Arial"/>
          <w:color w:val="000000"/>
          <w:sz w:val="22"/>
          <w:szCs w:val="22"/>
        </w:rPr>
        <w:t xml:space="preserve">Our findings </w:t>
      </w:r>
      <w:r w:rsidR="00235F1E" w:rsidRPr="007D5FC4">
        <w:rPr>
          <w:rFonts w:ascii="Optima" w:hAnsi="Optima" w:cs="Arial"/>
          <w:color w:val="000000"/>
          <w:sz w:val="22"/>
          <w:szCs w:val="22"/>
        </w:rPr>
        <w:t xml:space="preserve">provide a unified </w:t>
      </w:r>
      <w:r w:rsidRPr="007D5FC4">
        <w:rPr>
          <w:rFonts w:ascii="Optima" w:hAnsi="Optima" w:cs="Arial"/>
          <w:color w:val="000000"/>
          <w:sz w:val="22"/>
          <w:szCs w:val="22"/>
        </w:rPr>
        <w:t>expla</w:t>
      </w:r>
      <w:r w:rsidR="00235F1E" w:rsidRPr="007D5FC4">
        <w:rPr>
          <w:rFonts w:ascii="Optima" w:hAnsi="Optima" w:cs="Arial"/>
          <w:color w:val="000000"/>
          <w:sz w:val="22"/>
          <w:szCs w:val="22"/>
        </w:rPr>
        <w:t>nation for</w:t>
      </w:r>
      <w:r w:rsidRPr="007D5FC4">
        <w:rPr>
          <w:rFonts w:ascii="Optima" w:hAnsi="Optima" w:cs="Arial"/>
          <w:color w:val="000000"/>
          <w:sz w:val="22"/>
          <w:szCs w:val="22"/>
        </w:rPr>
        <w:t xml:space="preserve"> several intriguing features of the molecular epidemiology of </w:t>
      </w:r>
      <w:r w:rsidRPr="007D5FC4">
        <w:rPr>
          <w:rFonts w:ascii="Optima" w:hAnsi="Optima" w:cs="Arial"/>
          <w:i/>
          <w:color w:val="000000"/>
          <w:sz w:val="22"/>
          <w:szCs w:val="22"/>
        </w:rPr>
        <w:t xml:space="preserve">P. falciparum </w:t>
      </w:r>
      <w:r w:rsidRPr="007D5FC4">
        <w:rPr>
          <w:rFonts w:ascii="Optima" w:hAnsi="Optima" w:cs="Arial"/>
          <w:color w:val="000000"/>
          <w:sz w:val="22"/>
          <w:szCs w:val="22"/>
        </w:rPr>
        <w:t>malaria in endemic areas. Firstly, the long-standing given explanation for the failure to develop sterilizing immunity in endemic areas is antigenic diversity, however, until now we have lacked population genetic</w:t>
      </w:r>
      <w:r w:rsidR="002926E0" w:rsidRPr="007D5FC4">
        <w:rPr>
          <w:rFonts w:ascii="Optima" w:hAnsi="Optima" w:cs="Arial"/>
          <w:color w:val="000000"/>
          <w:sz w:val="22"/>
          <w:szCs w:val="22"/>
        </w:rPr>
        <w:t xml:space="preserve"> and longitudinal field</w:t>
      </w:r>
      <w:r w:rsidRPr="007D5FC4">
        <w:rPr>
          <w:rFonts w:ascii="Optima" w:hAnsi="Optima" w:cs="Arial"/>
          <w:color w:val="000000"/>
          <w:sz w:val="22"/>
          <w:szCs w:val="22"/>
        </w:rPr>
        <w:t xml:space="preserve"> data to describe the key diversity that may drive these transmission dynamics of </w:t>
      </w:r>
      <w:r w:rsidRPr="007D5FC4">
        <w:rPr>
          <w:rFonts w:ascii="Optima" w:hAnsi="Optima" w:cs="Arial"/>
          <w:i/>
          <w:color w:val="000000"/>
          <w:sz w:val="22"/>
          <w:szCs w:val="22"/>
        </w:rPr>
        <w:t>P. falciparum</w:t>
      </w:r>
      <w:r w:rsidRPr="007D5FC4">
        <w:rPr>
          <w:rFonts w:ascii="Optima" w:hAnsi="Optima" w:cs="Arial"/>
          <w:color w:val="000000"/>
          <w:sz w:val="22"/>
          <w:szCs w:val="22"/>
        </w:rPr>
        <w:t xml:space="preserve"> within and between hosts. T</w:t>
      </w:r>
      <w:r w:rsidRPr="007D5FC4">
        <w:rPr>
          <w:rFonts w:ascii="Optima" w:hAnsi="Optima"/>
          <w:sz w:val="22"/>
          <w:szCs w:val="22"/>
        </w:rPr>
        <w:t xml:space="preserve">he extensive </w:t>
      </w:r>
      <w:r w:rsidRPr="007D5FC4">
        <w:rPr>
          <w:rFonts w:ascii="Optima" w:hAnsi="Optima"/>
          <w:i/>
          <w:sz w:val="22"/>
          <w:szCs w:val="22"/>
        </w:rPr>
        <w:t>var</w:t>
      </w:r>
      <w:r w:rsidRPr="007D5FC4">
        <w:rPr>
          <w:rFonts w:ascii="Optima" w:hAnsi="Optima"/>
          <w:sz w:val="22"/>
          <w:szCs w:val="22"/>
        </w:rPr>
        <w:t xml:space="preserve"> </w:t>
      </w:r>
      <w:r w:rsidR="006C6C71" w:rsidRPr="002C5012">
        <w:rPr>
          <w:rFonts w:ascii="Optima" w:hAnsi="Optima" w:cs="Arial"/>
          <w:color w:val="000000"/>
          <w:sz w:val="22"/>
          <w:szCs w:val="22"/>
        </w:rPr>
        <w:t>DBL</w:t>
      </w:r>
      <w:r w:rsidR="006C6C71" w:rsidRPr="002C5012">
        <w:rPr>
          <w:rFonts w:ascii="Times New Roman" w:hAnsi="Times New Roman" w:cs="Times New Roman"/>
          <w:color w:val="000000"/>
          <w:sz w:val="22"/>
          <w:szCs w:val="22"/>
        </w:rPr>
        <w:t>α</w:t>
      </w:r>
      <w:r w:rsidRPr="007D5FC4">
        <w:rPr>
          <w:rFonts w:ascii="Optima" w:hAnsi="Optima"/>
          <w:sz w:val="22"/>
          <w:szCs w:val="22"/>
        </w:rPr>
        <w:t xml:space="preserve"> sequence diversity, high proportion of </w:t>
      </w:r>
      <w:r w:rsidR="00A6728E">
        <w:rPr>
          <w:rFonts w:ascii="Optima" w:hAnsi="Optima"/>
          <w:sz w:val="22"/>
          <w:szCs w:val="22"/>
        </w:rPr>
        <w:t>complex</w:t>
      </w:r>
      <w:r w:rsidRPr="007D5FC4">
        <w:rPr>
          <w:rFonts w:ascii="Optima" w:hAnsi="Optima"/>
          <w:sz w:val="22"/>
          <w:szCs w:val="22"/>
        </w:rPr>
        <w:t xml:space="preserve"> infections and unique structure of non-overlapping </w:t>
      </w:r>
      <w:r w:rsidR="006C6C71" w:rsidRPr="002C5012">
        <w:rPr>
          <w:rFonts w:ascii="Optima" w:hAnsi="Optima" w:cs="Arial"/>
          <w:color w:val="000000"/>
          <w:sz w:val="22"/>
          <w:szCs w:val="22"/>
        </w:rPr>
        <w:t>DBL</w:t>
      </w:r>
      <w:r w:rsidR="006C6C71" w:rsidRPr="002C5012">
        <w:rPr>
          <w:rFonts w:ascii="Times New Roman" w:hAnsi="Times New Roman" w:cs="Times New Roman"/>
          <w:color w:val="000000"/>
          <w:sz w:val="22"/>
          <w:szCs w:val="22"/>
        </w:rPr>
        <w:t>α</w:t>
      </w:r>
      <w:r w:rsidRPr="007D5FC4">
        <w:rPr>
          <w:rFonts w:ascii="Optima" w:hAnsi="Optima"/>
          <w:i/>
          <w:sz w:val="22"/>
          <w:szCs w:val="22"/>
        </w:rPr>
        <w:t xml:space="preserve"> </w:t>
      </w:r>
      <w:r w:rsidRPr="007D5FC4">
        <w:rPr>
          <w:rFonts w:ascii="Optima" w:hAnsi="Optima"/>
          <w:sz w:val="22"/>
          <w:szCs w:val="22"/>
        </w:rPr>
        <w:t xml:space="preserve">repertoires explains why acquisition of immunity to malaria is non-sterilizing, </w:t>
      </w:r>
      <w:r w:rsidRPr="007D5FC4">
        <w:rPr>
          <w:rFonts w:ascii="Optima" w:hAnsi="Optima" w:cs="Arial"/>
          <w:color w:val="000000"/>
          <w:sz w:val="22"/>
          <w:szCs w:val="22"/>
        </w:rPr>
        <w:t xml:space="preserve">since individuals will be continually exposed to genetically distinct </w:t>
      </w:r>
      <w:r w:rsidRPr="007D5FC4">
        <w:rPr>
          <w:rFonts w:ascii="Optima" w:hAnsi="Optima" w:cs="Arial"/>
          <w:i/>
          <w:color w:val="000000"/>
          <w:sz w:val="22"/>
          <w:szCs w:val="22"/>
        </w:rPr>
        <w:t xml:space="preserve">P. falciparum </w:t>
      </w:r>
      <w:r w:rsidRPr="007D5FC4">
        <w:rPr>
          <w:rFonts w:ascii="Optima" w:hAnsi="Optima" w:cs="Arial"/>
          <w:color w:val="000000"/>
          <w:sz w:val="22"/>
          <w:szCs w:val="22"/>
        </w:rPr>
        <w:t xml:space="preserve">genomes with extremely diverse and non-overlapping </w:t>
      </w:r>
      <w:r w:rsidRPr="007D5FC4">
        <w:rPr>
          <w:rFonts w:ascii="Optima" w:hAnsi="Optima" w:cs="Arial"/>
          <w:i/>
          <w:color w:val="000000"/>
          <w:sz w:val="22"/>
          <w:szCs w:val="22"/>
        </w:rPr>
        <w:t xml:space="preserve">var </w:t>
      </w:r>
      <w:r w:rsidRPr="007D5FC4">
        <w:rPr>
          <w:rFonts w:ascii="Optima" w:hAnsi="Optima" w:cs="Arial"/>
          <w:color w:val="000000"/>
          <w:sz w:val="22"/>
          <w:szCs w:val="22"/>
        </w:rPr>
        <w:t xml:space="preserve">repertoires throughout their lifetime. Furthermore, </w:t>
      </w:r>
      <w:r w:rsidRPr="007D5FC4">
        <w:rPr>
          <w:rFonts w:ascii="Optima" w:eastAsia="Times New Roman" w:hAnsi="Optima" w:cs="Arial"/>
          <w:color w:val="000000"/>
          <w:sz w:val="22"/>
          <w:szCs w:val="22"/>
        </w:rPr>
        <w:t xml:space="preserve">simulations of our empirical data showed that individuals in Bongo would never acquire sterilizing immunity </w:t>
      </w:r>
      <w:r w:rsidR="00FC531C" w:rsidRPr="002C5012">
        <w:rPr>
          <w:rFonts w:ascii="Optima" w:eastAsia="Times New Roman" w:hAnsi="Optima" w:cs="Arial"/>
          <w:color w:val="000000"/>
          <w:sz w:val="22"/>
          <w:szCs w:val="22"/>
        </w:rPr>
        <w:t xml:space="preserve">during their lifetime </w:t>
      </w:r>
      <w:r w:rsidRPr="007D5FC4">
        <w:rPr>
          <w:rFonts w:ascii="Optima" w:hAnsi="Optima"/>
          <w:sz w:val="22"/>
          <w:szCs w:val="22"/>
        </w:rPr>
        <w:t xml:space="preserve">due to the vast </w:t>
      </w:r>
      <w:r w:rsidR="006C6C71" w:rsidRPr="002C5012">
        <w:rPr>
          <w:rFonts w:ascii="Optima" w:hAnsi="Optima" w:cs="Arial"/>
          <w:color w:val="000000"/>
          <w:sz w:val="22"/>
          <w:szCs w:val="22"/>
        </w:rPr>
        <w:t>DBL</w:t>
      </w:r>
      <w:r w:rsidR="006C6C71" w:rsidRPr="002C5012">
        <w:rPr>
          <w:rFonts w:ascii="Times New Roman" w:hAnsi="Times New Roman" w:cs="Times New Roman"/>
          <w:color w:val="000000"/>
          <w:sz w:val="22"/>
          <w:szCs w:val="22"/>
        </w:rPr>
        <w:t>α</w:t>
      </w:r>
      <w:r w:rsidRPr="007D5FC4">
        <w:rPr>
          <w:rFonts w:ascii="Optima" w:hAnsi="Optima"/>
          <w:sz w:val="22"/>
          <w:szCs w:val="22"/>
        </w:rPr>
        <w:t xml:space="preserve"> diversity that exists in this area and the </w:t>
      </w:r>
      <w:r w:rsidRPr="007D5FC4">
        <w:rPr>
          <w:rFonts w:ascii="Optima" w:hAnsi="Optima"/>
          <w:sz w:val="22"/>
          <w:szCs w:val="22"/>
        </w:rPr>
        <w:lastRenderedPageBreak/>
        <w:t>potential for diverse parasites expressing new variants to avoid variant-specific immune responses in these hosts and establish new infections, even in adults. Even when the overall</w:t>
      </w:r>
      <w:r w:rsidRPr="007D5FC4">
        <w:rPr>
          <w:rFonts w:ascii="Optima" w:hAnsi="Optima"/>
          <w:i/>
          <w:sz w:val="22"/>
          <w:szCs w:val="22"/>
        </w:rPr>
        <w:t xml:space="preserve"> </w:t>
      </w:r>
      <w:r w:rsidRPr="007D5FC4">
        <w:rPr>
          <w:rFonts w:ascii="Optima" w:hAnsi="Optima"/>
          <w:sz w:val="22"/>
          <w:szCs w:val="22"/>
        </w:rPr>
        <w:t xml:space="preserve">pool size of </w:t>
      </w:r>
      <w:r w:rsidRPr="007D5FC4">
        <w:rPr>
          <w:rFonts w:ascii="Optima" w:hAnsi="Optima"/>
          <w:i/>
          <w:sz w:val="22"/>
          <w:szCs w:val="22"/>
        </w:rPr>
        <w:t xml:space="preserve">var </w:t>
      </w:r>
      <w:r w:rsidRPr="007D5FC4">
        <w:rPr>
          <w:rFonts w:ascii="Optima" w:hAnsi="Optima"/>
          <w:sz w:val="22"/>
          <w:szCs w:val="22"/>
        </w:rPr>
        <w:t>antigenic variants circulating in Bongo was reduced there was a minimal effect on the pattern of acquisition of immunity to malaria, with the development of sterilizing immunity taking considerably longer than an individuals average lifespan.</w:t>
      </w:r>
      <w:r w:rsidR="00C808E4" w:rsidRPr="007D5FC4">
        <w:rPr>
          <w:rFonts w:ascii="Optima" w:hAnsi="Optima"/>
          <w:sz w:val="22"/>
          <w:szCs w:val="22"/>
        </w:rPr>
        <w:t xml:space="preserve"> Superinfection</w:t>
      </w:r>
      <w:r w:rsidR="00DF7731" w:rsidRPr="007D5FC4">
        <w:rPr>
          <w:rFonts w:ascii="Optima" w:hAnsi="Optima"/>
          <w:sz w:val="22"/>
          <w:szCs w:val="22"/>
        </w:rPr>
        <w:t>/</w:t>
      </w:r>
      <w:r w:rsidR="00C808E4" w:rsidRPr="007D5FC4">
        <w:rPr>
          <w:rFonts w:ascii="Optima" w:hAnsi="Optima"/>
          <w:sz w:val="22"/>
          <w:szCs w:val="22"/>
        </w:rPr>
        <w:t xml:space="preserve">co-infection with multiple distinct genomes </w:t>
      </w:r>
      <w:r w:rsidR="00DF7731" w:rsidRPr="007D5FC4">
        <w:rPr>
          <w:rFonts w:ascii="Optima" w:hAnsi="Optima"/>
          <w:sz w:val="22"/>
          <w:szCs w:val="22"/>
        </w:rPr>
        <w:t>has</w:t>
      </w:r>
      <w:r w:rsidR="00C808E4" w:rsidRPr="007D5FC4">
        <w:rPr>
          <w:rFonts w:ascii="Optima" w:hAnsi="Optima"/>
          <w:sz w:val="22"/>
          <w:szCs w:val="22"/>
        </w:rPr>
        <w:t xml:space="preserve"> also been shown to be </w:t>
      </w:r>
      <w:r w:rsidR="00DF7731" w:rsidRPr="007D5FC4">
        <w:rPr>
          <w:rFonts w:ascii="Optima" w:hAnsi="Optima"/>
          <w:sz w:val="22"/>
          <w:szCs w:val="22"/>
        </w:rPr>
        <w:t xml:space="preserve">an </w:t>
      </w:r>
      <w:r w:rsidR="00C808E4" w:rsidRPr="007D5FC4">
        <w:rPr>
          <w:rFonts w:ascii="Optima" w:hAnsi="Optima"/>
          <w:sz w:val="22"/>
          <w:szCs w:val="22"/>
        </w:rPr>
        <w:t xml:space="preserve">age-dependent feature of the epidemiology of </w:t>
      </w:r>
      <w:r w:rsidR="00C808E4" w:rsidRPr="007D5FC4">
        <w:rPr>
          <w:rFonts w:ascii="Optima" w:hAnsi="Optima"/>
          <w:i/>
          <w:sz w:val="22"/>
          <w:szCs w:val="22"/>
        </w:rPr>
        <w:t>P. falciparum</w:t>
      </w:r>
      <w:r w:rsidR="00C808E4" w:rsidRPr="007D5FC4">
        <w:rPr>
          <w:rFonts w:ascii="Optima" w:hAnsi="Optima"/>
          <w:sz w:val="22"/>
          <w:szCs w:val="22"/>
        </w:rPr>
        <w:t xml:space="preserve"> in humans. Again the high diversity and limited overlap </w:t>
      </w:r>
      <w:r w:rsidR="006820DD" w:rsidRPr="007D5FC4">
        <w:rPr>
          <w:rFonts w:ascii="Optima" w:hAnsi="Optima"/>
          <w:sz w:val="22"/>
          <w:szCs w:val="22"/>
        </w:rPr>
        <w:t>among</w:t>
      </w:r>
      <w:r w:rsidR="00C808E4" w:rsidRPr="007D5FC4">
        <w:rPr>
          <w:rFonts w:ascii="Optima" w:hAnsi="Optima"/>
          <w:sz w:val="22"/>
          <w:szCs w:val="22"/>
        </w:rPr>
        <w:t xml:space="preserve"> </w:t>
      </w:r>
      <w:r w:rsidR="00C808E4" w:rsidRPr="007D5FC4">
        <w:rPr>
          <w:rFonts w:ascii="Optima" w:hAnsi="Optima"/>
          <w:i/>
          <w:sz w:val="22"/>
          <w:szCs w:val="22"/>
        </w:rPr>
        <w:t>var</w:t>
      </w:r>
      <w:r w:rsidR="00C808E4" w:rsidRPr="007D5FC4">
        <w:rPr>
          <w:rFonts w:ascii="Optima" w:hAnsi="Optima"/>
          <w:sz w:val="22"/>
          <w:szCs w:val="22"/>
        </w:rPr>
        <w:t xml:space="preserve"> repertoires explains how superinfection can occur in the blood of an individual and how these individuals can be continually </w:t>
      </w:r>
      <w:proofErr w:type="spellStart"/>
      <w:r w:rsidR="00C808E4" w:rsidRPr="007D5FC4">
        <w:rPr>
          <w:rFonts w:ascii="Optima" w:hAnsi="Optima"/>
          <w:sz w:val="22"/>
          <w:szCs w:val="22"/>
        </w:rPr>
        <w:t>reinfected</w:t>
      </w:r>
      <w:proofErr w:type="spellEnd"/>
      <w:r w:rsidR="00C808E4" w:rsidRPr="007D5FC4">
        <w:rPr>
          <w:rFonts w:ascii="Optima" w:hAnsi="Optima"/>
          <w:sz w:val="22"/>
          <w:szCs w:val="22"/>
        </w:rPr>
        <w:t xml:space="preserve"> at any age by the same parasite population.</w:t>
      </w:r>
      <w:r w:rsidR="00E3618E">
        <w:rPr>
          <w:rFonts w:ascii="Optima" w:hAnsi="Optima"/>
          <w:sz w:val="22"/>
          <w:szCs w:val="22"/>
        </w:rPr>
        <w:t xml:space="preserve"> This is why </w:t>
      </w:r>
      <w:r w:rsidR="00E3618E" w:rsidRPr="007D5FC4">
        <w:rPr>
          <w:rFonts w:ascii="Optima" w:hAnsi="Optima" w:cs="Arial"/>
          <w:color w:val="000000"/>
          <w:sz w:val="22"/>
          <w:szCs w:val="22"/>
        </w:rPr>
        <w:t xml:space="preserve">adults in endemic areas continue to carry blood stage infections, even </w:t>
      </w:r>
      <w:r w:rsidR="00E3618E" w:rsidRPr="002C5012">
        <w:rPr>
          <w:rFonts w:ascii="Optima" w:hAnsi="Optima" w:cs="Arial"/>
          <w:color w:val="000000"/>
          <w:sz w:val="22"/>
          <w:szCs w:val="22"/>
        </w:rPr>
        <w:t>complex</w:t>
      </w:r>
      <w:r w:rsidR="00E3618E" w:rsidRPr="007D5FC4">
        <w:rPr>
          <w:rFonts w:ascii="Optima" w:hAnsi="Optima" w:cs="Arial"/>
          <w:color w:val="000000"/>
          <w:sz w:val="22"/>
          <w:szCs w:val="22"/>
        </w:rPr>
        <w:t xml:space="preserve"> infections. </w:t>
      </w:r>
      <w:r w:rsidR="00E3618E">
        <w:rPr>
          <w:rFonts w:ascii="Optima" w:hAnsi="Optima"/>
          <w:sz w:val="22"/>
          <w:szCs w:val="22"/>
        </w:rPr>
        <w:t>Importantly</w:t>
      </w:r>
      <w:r w:rsidR="00631FDF" w:rsidRPr="007D5FC4">
        <w:rPr>
          <w:rFonts w:ascii="Optima" w:hAnsi="Optima"/>
          <w:sz w:val="22"/>
          <w:szCs w:val="22"/>
        </w:rPr>
        <w:t xml:space="preserve">, </w:t>
      </w:r>
      <w:r w:rsidR="003365CA">
        <w:rPr>
          <w:rFonts w:ascii="Optima" w:hAnsi="Optima"/>
          <w:sz w:val="22"/>
          <w:szCs w:val="22"/>
        </w:rPr>
        <w:t>these</w:t>
      </w:r>
      <w:r w:rsidR="003365CA" w:rsidRPr="007D5FC4">
        <w:rPr>
          <w:rFonts w:ascii="Optima" w:hAnsi="Optima"/>
          <w:sz w:val="22"/>
          <w:szCs w:val="22"/>
        </w:rPr>
        <w:t xml:space="preserve"> </w:t>
      </w:r>
      <w:r w:rsidR="000F1C55">
        <w:rPr>
          <w:rFonts w:ascii="Optima" w:hAnsi="Optima"/>
          <w:sz w:val="22"/>
          <w:szCs w:val="22"/>
        </w:rPr>
        <w:t xml:space="preserve">findings </w:t>
      </w:r>
      <w:r w:rsidR="002105A3">
        <w:rPr>
          <w:rFonts w:ascii="Optima" w:hAnsi="Optima"/>
          <w:sz w:val="22"/>
          <w:szCs w:val="22"/>
        </w:rPr>
        <w:t xml:space="preserve">can </w:t>
      </w:r>
      <w:r w:rsidRPr="007D5FC4">
        <w:rPr>
          <w:rFonts w:ascii="Optima" w:hAnsi="Optima"/>
          <w:sz w:val="22"/>
          <w:szCs w:val="22"/>
        </w:rPr>
        <w:t>also explain how high endemicity exist</w:t>
      </w:r>
      <w:r w:rsidR="002105A3">
        <w:rPr>
          <w:rFonts w:ascii="Optima" w:hAnsi="Optima"/>
          <w:sz w:val="22"/>
          <w:szCs w:val="22"/>
        </w:rPr>
        <w:t>s</w:t>
      </w:r>
      <w:r w:rsidRPr="007D5FC4">
        <w:rPr>
          <w:rFonts w:ascii="Optima" w:hAnsi="Optima"/>
          <w:sz w:val="22"/>
          <w:szCs w:val="22"/>
        </w:rPr>
        <w:t xml:space="preserve"> </w:t>
      </w:r>
      <w:r w:rsidR="002105A3">
        <w:rPr>
          <w:rFonts w:ascii="Optima" w:hAnsi="Optima"/>
          <w:sz w:val="22"/>
          <w:szCs w:val="22"/>
        </w:rPr>
        <w:t xml:space="preserve">on such a local scale </w:t>
      </w:r>
      <w:r w:rsidRPr="007D5FC4">
        <w:rPr>
          <w:rFonts w:ascii="Optima" w:hAnsi="Optima"/>
          <w:sz w:val="22"/>
          <w:szCs w:val="22"/>
        </w:rPr>
        <w:t>in a relatively small human population</w:t>
      </w:r>
      <w:r w:rsidR="00E3618E">
        <w:rPr>
          <w:rFonts w:ascii="Optima" w:hAnsi="Optima"/>
          <w:sz w:val="22"/>
          <w:szCs w:val="22"/>
        </w:rPr>
        <w:t>.</w:t>
      </w:r>
      <w:r w:rsidRPr="007D5FC4">
        <w:rPr>
          <w:rFonts w:ascii="Optima" w:hAnsi="Optima"/>
          <w:sz w:val="22"/>
          <w:szCs w:val="22"/>
        </w:rPr>
        <w:t xml:space="preserve"> </w:t>
      </w:r>
    </w:p>
    <w:p w14:paraId="69823604" w14:textId="77777777" w:rsidR="0017207D" w:rsidRDefault="0017207D" w:rsidP="00C656D8">
      <w:pPr>
        <w:spacing w:line="276" w:lineRule="auto"/>
        <w:jc w:val="both"/>
        <w:rPr>
          <w:rFonts w:ascii="Optima" w:hAnsi="Optima"/>
          <w:sz w:val="22"/>
          <w:szCs w:val="22"/>
        </w:rPr>
      </w:pPr>
    </w:p>
    <w:p w14:paraId="3569BF8F" w14:textId="11BB8D1F" w:rsidR="0017207D" w:rsidRPr="00C656D8" w:rsidRDefault="0017207D" w:rsidP="00C656D8">
      <w:pPr>
        <w:spacing w:line="276" w:lineRule="auto"/>
        <w:jc w:val="both"/>
        <w:rPr>
          <w:rFonts w:ascii="Optima" w:hAnsi="Optima"/>
          <w:sz w:val="22"/>
          <w:szCs w:val="22"/>
        </w:rPr>
      </w:pPr>
      <w:r>
        <w:rPr>
          <w:rFonts w:ascii="Optima" w:hAnsi="Optima"/>
          <w:sz w:val="22"/>
          <w:szCs w:val="22"/>
        </w:rPr>
        <w:t xml:space="preserve">Strain theory – R0 </w:t>
      </w:r>
      <w:r w:rsidR="00517A99">
        <w:rPr>
          <w:rFonts w:ascii="Optima" w:hAnsi="Optima"/>
          <w:sz w:val="22"/>
          <w:szCs w:val="22"/>
        </w:rPr>
        <w:t>concluding sentences.</w:t>
      </w:r>
    </w:p>
    <w:sectPr w:rsidR="0017207D" w:rsidRPr="00C656D8" w:rsidSect="00B636C8">
      <w:pgSz w:w="11900" w:h="16840"/>
      <w:pgMar w:top="1440" w:right="1440" w:bottom="1440" w:left="1440" w:header="720" w:footer="720" w:gutter="0"/>
      <w:lnNumType w:countBy="1" w:restart="continuous"/>
      <w:cols w:space="708"/>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hai Pilosof" w:date="2018-05-29T08:05:00Z" w:initials="SP">
    <w:p w14:paraId="31CC1D37" w14:textId="19D1310B" w:rsidR="001F0075" w:rsidRDefault="001F0075">
      <w:pPr>
        <w:pStyle w:val="CommentText"/>
      </w:pPr>
      <w:r>
        <w:rPr>
          <w:rStyle w:val="CommentReference"/>
        </w:rPr>
        <w:annotationRef/>
      </w:r>
      <w:r>
        <w:t>The intro does not lead to these questions</w:t>
      </w:r>
      <w:r w:rsidR="00B57ED2">
        <w:t>, and the results are not written in the order of the questions and does not address them explicitly…</w:t>
      </w:r>
    </w:p>
  </w:comment>
  <w:comment w:id="1" w:author="Shai Pilosof" w:date="2018-05-29T08:13:00Z" w:initials="SP">
    <w:p w14:paraId="13100695" w14:textId="2D1731ED" w:rsidR="00D249F3" w:rsidRDefault="00D249F3">
      <w:pPr>
        <w:pStyle w:val="CommentText"/>
      </w:pPr>
      <w:r>
        <w:rPr>
          <w:rStyle w:val="CommentReference"/>
        </w:rPr>
        <w:annotationRef/>
      </w:r>
      <w:r>
        <w:t>This sounds like an incremental step and self-referred</w:t>
      </w:r>
      <w:r w:rsidR="007D5BB6">
        <w:t>…</w:t>
      </w:r>
    </w:p>
  </w:comment>
  <w:comment w:id="2" w:author="Shai Pilosof" w:date="2018-05-29T08:18:00Z" w:initials="SP">
    <w:p w14:paraId="412891B3" w14:textId="48704886" w:rsidR="007D5BB6" w:rsidRDefault="007D5BB6">
      <w:pPr>
        <w:pStyle w:val="CommentText"/>
      </w:pPr>
      <w:r>
        <w:rPr>
          <w:rStyle w:val="CommentReference"/>
        </w:rPr>
        <w:annotationRef/>
      </w:r>
      <w:r>
        <w:t>I would say it decreased by 23%</w:t>
      </w:r>
    </w:p>
  </w:comment>
  <w:comment w:id="3" w:author="Shai Pilosof" w:date="2018-05-29T08:18:00Z" w:initials="SP">
    <w:p w14:paraId="4DA9A08C" w14:textId="78E0D08E" w:rsidR="007D5BB6" w:rsidRDefault="007D5BB6">
      <w:pPr>
        <w:pStyle w:val="CommentText"/>
      </w:pPr>
      <w:r>
        <w:rPr>
          <w:rStyle w:val="CommentReference"/>
        </w:rPr>
        <w:annotationRef/>
      </w:r>
      <w:r>
        <w:t>undefined</w:t>
      </w:r>
    </w:p>
  </w:comment>
  <w:comment w:id="4" w:author="Shai Pilosof" w:date="2018-05-29T08:19:00Z" w:initials="SP">
    <w:p w14:paraId="5C996E34" w14:textId="2150AEDA" w:rsidR="007D5BB6" w:rsidRDefault="007D5BB6">
      <w:pPr>
        <w:pStyle w:val="CommentText"/>
      </w:pPr>
      <w:r>
        <w:rPr>
          <w:rStyle w:val="CommentReference"/>
        </w:rPr>
        <w:annotationRef/>
      </w:r>
      <w:r>
        <w:t>This is across ages?</w:t>
      </w:r>
    </w:p>
  </w:comment>
  <w:comment w:id="6" w:author="Shai Pilosof" w:date="2018-05-29T08:20:00Z" w:initials="SP">
    <w:p w14:paraId="04DCB489" w14:textId="0A65486E" w:rsidR="007D5BB6" w:rsidRDefault="007D5BB6">
      <w:pPr>
        <w:pStyle w:val="CommentText"/>
      </w:pPr>
      <w:r>
        <w:rPr>
          <w:rStyle w:val="CommentReference"/>
        </w:rPr>
        <w:annotationRef/>
      </w:r>
      <w:r>
        <w:t>Defined as?</w:t>
      </w:r>
    </w:p>
  </w:comment>
  <w:comment w:id="7" w:author="Shai Pilosof" w:date="2018-05-29T08:20:00Z" w:initials="SP">
    <w:p w14:paraId="4550651A" w14:textId="1751A18E" w:rsidR="007D5BB6" w:rsidRDefault="007D5BB6">
      <w:pPr>
        <w:pStyle w:val="CommentText"/>
      </w:pPr>
      <w:r>
        <w:rPr>
          <w:rStyle w:val="CommentReference"/>
        </w:rPr>
        <w:annotationRef/>
      </w:r>
      <w:r>
        <w:t>Defined as?</w:t>
      </w:r>
    </w:p>
  </w:comment>
  <w:comment w:id="8" w:author="Shai Pilosof" w:date="2018-05-29T08:21:00Z" w:initials="SP">
    <w:p w14:paraId="2A8A0671" w14:textId="130B9F30" w:rsidR="007D5BB6" w:rsidRDefault="007D5BB6">
      <w:pPr>
        <w:pStyle w:val="CommentText"/>
      </w:pPr>
      <w:r>
        <w:rPr>
          <w:rStyle w:val="CommentReference"/>
        </w:rPr>
        <w:annotationRef/>
      </w:r>
      <w:r>
        <w:t>Uncomplicated? Should be complicated no?</w:t>
      </w:r>
    </w:p>
  </w:comment>
  <w:comment w:id="9" w:author="Shai Pilosof" w:date="2018-05-29T08:21:00Z" w:initials="SP">
    <w:p w14:paraId="1B9AE6A8" w14:textId="4F1EECC0" w:rsidR="007D5BB6" w:rsidRDefault="007D5BB6">
      <w:pPr>
        <w:pStyle w:val="CommentText"/>
      </w:pPr>
      <w:r>
        <w:rPr>
          <w:rStyle w:val="CommentReference"/>
        </w:rPr>
        <w:annotationRef/>
      </w:r>
      <w:r>
        <w:t xml:space="preserve">This is true if </w:t>
      </w:r>
      <w:proofErr w:type="spellStart"/>
      <w:r>
        <w:t>upsBC</w:t>
      </w:r>
      <w:proofErr w:type="spellEnd"/>
      <w:r>
        <w:t xml:space="preserve"> have been shown to not be associated with severe malaria. And also I don’t understand how such inference from a phenotype to functional differences can be made.</w:t>
      </w:r>
    </w:p>
  </w:comment>
  <w:comment w:id="10" w:author="Shai Pilosof" w:date="2018-05-29T08:24:00Z" w:initials="SP">
    <w:p w14:paraId="1A8A32A7" w14:textId="32F1A8E6" w:rsidR="00736360" w:rsidRDefault="00736360">
      <w:pPr>
        <w:pStyle w:val="CommentText"/>
      </w:pPr>
      <w:r>
        <w:rPr>
          <w:rStyle w:val="CommentReference"/>
        </w:rPr>
        <w:annotationRef/>
      </w:r>
      <w:r>
        <w:t>?</w:t>
      </w:r>
    </w:p>
  </w:comment>
  <w:comment w:id="11" w:author="Shai Pilosof" w:date="2018-05-29T08:25:00Z" w:initials="SP">
    <w:p w14:paraId="6587EB80" w14:textId="78708630" w:rsidR="00736360" w:rsidRDefault="00736360">
      <w:pPr>
        <w:pStyle w:val="CommentText"/>
      </w:pPr>
      <w:r>
        <w:rPr>
          <w:rStyle w:val="CommentReference"/>
        </w:rPr>
        <w:annotationRef/>
      </w:r>
      <w:r>
        <w:t>which test?</w:t>
      </w:r>
    </w:p>
  </w:comment>
  <w:comment w:id="12" w:author="Shai Pilosof" w:date="2018-05-29T08:25:00Z" w:initials="SP">
    <w:p w14:paraId="5A5D6906" w14:textId="18CD2BF5" w:rsidR="00736360" w:rsidRDefault="00736360">
      <w:pPr>
        <w:pStyle w:val="CommentText"/>
      </w:pPr>
      <w:r>
        <w:rPr>
          <w:rStyle w:val="CommentReference"/>
        </w:rPr>
        <w:annotationRef/>
      </w:r>
      <w:r>
        <w:t>Why? They can simple be more conserved if there is some mechanism to keep the in low abundance but stable over time.</w:t>
      </w:r>
    </w:p>
  </w:comment>
  <w:comment w:id="13" w:author="Shai Pilosof" w:date="2018-05-29T08:28:00Z" w:initials="SP">
    <w:p w14:paraId="777E10BB" w14:textId="0F8290A0" w:rsidR="00736360" w:rsidRDefault="00736360">
      <w:pPr>
        <w:pStyle w:val="CommentText"/>
      </w:pPr>
      <w:r>
        <w:rPr>
          <w:rStyle w:val="CommentReference"/>
        </w:rPr>
        <w:annotationRef/>
      </w:r>
      <w:r>
        <w:t>This is not surprising. It would be surprising if rare types with higher risk of going extinct stochastically would be maintained.</w:t>
      </w:r>
    </w:p>
  </w:comment>
  <w:comment w:id="14" w:author="Shai Pilosof" w:date="2018-05-29T08:30:00Z" w:initials="SP">
    <w:p w14:paraId="12E86F08" w14:textId="364760C8" w:rsidR="00736360" w:rsidRDefault="00736360">
      <w:pPr>
        <w:pStyle w:val="CommentText"/>
      </w:pPr>
      <w:r>
        <w:rPr>
          <w:rStyle w:val="CommentReference"/>
        </w:rPr>
        <w:annotationRef/>
      </w:r>
      <w:r>
        <w:t xml:space="preserve">After </w:t>
      </w:r>
      <w:proofErr w:type="spellStart"/>
      <w:r>
        <w:t>Qixin’s</w:t>
      </w:r>
      <w:proofErr w:type="spellEnd"/>
      <w:r>
        <w:t xml:space="preserve"> paper I wonder if we need to move away from this simple definition and use the networks. It is strange to claim in one paper that networks are ideal representations of structure and use a much simpler method in the next paper. It is also very easy to test if the structure is similar using networks.</w:t>
      </w:r>
    </w:p>
  </w:comment>
  <w:comment w:id="15" w:author="Shai Pilosof" w:date="2018-05-29T08:33:00Z" w:initials="SP">
    <w:p w14:paraId="55457328" w14:textId="6E108499" w:rsidR="00736360" w:rsidRDefault="00736360">
      <w:pPr>
        <w:pStyle w:val="CommentText"/>
      </w:pPr>
      <w:r>
        <w:rPr>
          <w:rStyle w:val="CommentReference"/>
        </w:rPr>
        <w:annotationRef/>
      </w:r>
      <w:r>
        <w:t>This is what I would expect when diversity is so high. Did you compare to random?</w:t>
      </w:r>
    </w:p>
  </w:comment>
  <w:comment w:id="16" w:author="Shai Pilosof" w:date="2018-05-29T08:35:00Z" w:initials="SP">
    <w:p w14:paraId="153BF962" w14:textId="71C21C26" w:rsidR="007D014C" w:rsidRDefault="007D014C">
      <w:pPr>
        <w:pStyle w:val="CommentText"/>
      </w:pPr>
      <w:r>
        <w:rPr>
          <w:rStyle w:val="CommentReference"/>
        </w:rPr>
        <w:annotationRef/>
      </w:r>
      <w:r>
        <w:t>Why??</w:t>
      </w:r>
    </w:p>
  </w:comment>
  <w:comment w:id="17" w:author="Shai Pilosof" w:date="2018-05-29T08:36:00Z" w:initials="SP">
    <w:p w14:paraId="39D1475D" w14:textId="77777777" w:rsidR="007D014C" w:rsidRDefault="007D014C">
      <w:pPr>
        <w:pStyle w:val="CommentText"/>
      </w:pPr>
      <w:r>
        <w:rPr>
          <w:rStyle w:val="CommentReference"/>
        </w:rPr>
        <w:annotationRef/>
      </w:r>
      <w:r>
        <w:t xml:space="preserve">So </w:t>
      </w:r>
      <w:proofErr w:type="spellStart"/>
      <w:r>
        <w:t>vars</w:t>
      </w:r>
      <w:proofErr w:type="spellEnd"/>
      <w:r>
        <w:t xml:space="preserve"> are maintained, but re-organize the next season. I think it makes sense. But the interesting question is which age is the reservoir of these var types?</w:t>
      </w:r>
    </w:p>
    <w:p w14:paraId="4E73FA37" w14:textId="77777777" w:rsidR="007D014C" w:rsidRDefault="007D014C">
      <w:pPr>
        <w:pStyle w:val="CommentText"/>
      </w:pPr>
    </w:p>
    <w:p w14:paraId="5DEF046F" w14:textId="74321B11" w:rsidR="007D014C" w:rsidRDefault="007D014C">
      <w:pPr>
        <w:pStyle w:val="CommentText"/>
      </w:pPr>
      <w:r>
        <w:t>Also, you should put this in context: we know that balancing selection maintains var diversity for way way longer than a single season. Also, we know that immune selection maintains niches (modules) over time, and across seasons and interventions, even though the reps are ephemeral.</w:t>
      </w:r>
    </w:p>
  </w:comment>
  <w:comment w:id="18" w:author="Shai Pilosof" w:date="2018-05-29T08:41:00Z" w:initials="SP">
    <w:p w14:paraId="7CFE850B" w14:textId="520D8F29" w:rsidR="007D014C" w:rsidRDefault="007D014C">
      <w:pPr>
        <w:pStyle w:val="CommentText"/>
      </w:pPr>
      <w:r>
        <w:rPr>
          <w:rStyle w:val="CommentReference"/>
        </w:rPr>
        <w:annotationRef/>
      </w:r>
      <w:r>
        <w:t>How did you get this? What formula did you use to estimate?</w:t>
      </w:r>
    </w:p>
  </w:comment>
  <w:comment w:id="19" w:author="Shai Pilosof" w:date="2018-05-29T08:43:00Z" w:initials="SP">
    <w:p w14:paraId="60AFBEF9" w14:textId="5A963E10" w:rsidR="007D014C" w:rsidRDefault="007D014C">
      <w:pPr>
        <w:pStyle w:val="CommentText"/>
      </w:pPr>
      <w:r>
        <w:rPr>
          <w:rStyle w:val="CommentReference"/>
        </w:rPr>
        <w:annotationRef/>
      </w:r>
      <w:r>
        <w:t>We show that in my paper.</w:t>
      </w:r>
    </w:p>
  </w:comment>
  <w:comment w:id="20" w:author="Shai Pilosof" w:date="2018-05-29T08:43:00Z" w:initials="SP">
    <w:p w14:paraId="27481CC6" w14:textId="0ABC86C5" w:rsidR="007D014C" w:rsidRDefault="007D014C">
      <w:pPr>
        <w:pStyle w:val="CommentText"/>
      </w:pPr>
      <w:r>
        <w:rPr>
          <w:rStyle w:val="CommentReference"/>
        </w:rPr>
        <w:annotationRef/>
      </w:r>
      <w:r>
        <w:t>Not clear. How can immunity create transmission dynamics??</w:t>
      </w:r>
    </w:p>
  </w:comment>
  <w:comment w:id="21" w:author="Shai Pilosof" w:date="2018-05-29T08:44:00Z" w:initials="SP">
    <w:p w14:paraId="6115C002" w14:textId="6DEA2ABC" w:rsidR="00B57ED2" w:rsidRDefault="00B57ED2">
      <w:pPr>
        <w:pStyle w:val="CommentText"/>
      </w:pPr>
      <w:r>
        <w:rPr>
          <w:rStyle w:val="CommentReference"/>
        </w:rPr>
        <w:annotationRef/>
      </w:r>
      <w:proofErr w:type="spellStart"/>
      <w:r>
        <w:t>Isnt</w:t>
      </w:r>
      <w:proofErr w:type="spellEnd"/>
      <w:r>
        <w:t xml:space="preserve"> that var gene switching? But that is not the same as repertoire turnover.</w:t>
      </w:r>
    </w:p>
  </w:comment>
  <w:comment w:id="22" w:author="Shai Pilosof" w:date="2018-05-29T08:46:00Z" w:initials="SP">
    <w:p w14:paraId="6FC8010A" w14:textId="015CC224" w:rsidR="00B57ED2" w:rsidRDefault="00B57ED2">
      <w:pPr>
        <w:pStyle w:val="CommentText"/>
      </w:pPr>
      <w:r>
        <w:rPr>
          <w:rStyle w:val="CommentReference"/>
        </w:rPr>
        <w:annotationRef/>
      </w:r>
      <w:r>
        <w:t>These three terms are not the same.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CC1D37" w15:done="0"/>
  <w15:commentEx w15:paraId="13100695" w15:done="0"/>
  <w15:commentEx w15:paraId="412891B3" w15:done="0"/>
  <w15:commentEx w15:paraId="4DA9A08C" w15:done="0"/>
  <w15:commentEx w15:paraId="5C996E34" w15:done="0"/>
  <w15:commentEx w15:paraId="04DCB489" w15:done="0"/>
  <w15:commentEx w15:paraId="4550651A" w15:done="0"/>
  <w15:commentEx w15:paraId="2A8A0671" w15:done="0"/>
  <w15:commentEx w15:paraId="1B9AE6A8" w15:done="0"/>
  <w15:commentEx w15:paraId="1A8A32A7" w15:done="0"/>
  <w15:commentEx w15:paraId="6587EB80" w15:done="0"/>
  <w15:commentEx w15:paraId="5A5D6906" w15:done="0"/>
  <w15:commentEx w15:paraId="777E10BB" w15:done="0"/>
  <w15:commentEx w15:paraId="12E86F08" w15:done="0"/>
  <w15:commentEx w15:paraId="55457328" w15:done="0"/>
  <w15:commentEx w15:paraId="153BF962" w15:done="0"/>
  <w15:commentEx w15:paraId="5DEF046F" w15:done="0"/>
  <w15:commentEx w15:paraId="7CFE850B" w15:done="0"/>
  <w15:commentEx w15:paraId="60AFBEF9" w15:done="0"/>
  <w15:commentEx w15:paraId="27481CC6" w15:done="0"/>
  <w15:commentEx w15:paraId="6115C002" w15:done="0"/>
  <w15:commentEx w15:paraId="6FC801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4CBC15" w16cid:durableId="1EB6CE9A"/>
  <w16cid:commentId w16cid:paraId="1DC186EF" w16cid:durableId="1EB6CD14"/>
  <w16cid:commentId w16cid:paraId="07A1569D" w16cid:durableId="1EB6D6DD"/>
  <w16cid:commentId w16cid:paraId="116C3DBF" w16cid:durableId="1EB6D6B4"/>
  <w16cid:commentId w16cid:paraId="6CF31ECC" w16cid:durableId="1EB6D71A"/>
  <w16cid:commentId w16cid:paraId="59810997" w16cid:durableId="1EB6CD15"/>
  <w16cid:commentId w16cid:paraId="0BC7001C" w16cid:durableId="1EB6D933"/>
  <w16cid:commentId w16cid:paraId="6E87B400" w16cid:durableId="1EB6DA39"/>
  <w16cid:commentId w16cid:paraId="284DA413" w16cid:durableId="1EB6D9C2"/>
  <w16cid:commentId w16cid:paraId="03AB455C" w16cid:durableId="1EB6CD16"/>
  <w16cid:commentId w16cid:paraId="1A95C445" w16cid:durableId="1EAC120A"/>
  <w16cid:commentId w16cid:paraId="558C4FDF" w16cid:durableId="1EB6DC61"/>
  <w16cid:commentId w16cid:paraId="74F1C771" w16cid:durableId="1EB6CD18"/>
  <w16cid:commentId w16cid:paraId="2C859699" w16cid:durableId="1EB6DD6D"/>
  <w16cid:commentId w16cid:paraId="344EBE5C" w16cid:durableId="1EB6DD9C"/>
  <w16cid:commentId w16cid:paraId="092ACE07" w16cid:durableId="1EB6CD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Optima">
    <w:panose1 w:val="0200050306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i Pilosof">
    <w15:presenceInfo w15:providerId="None" w15:userId="Shai Piloso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6"/>
  <w:doNotDisplayPageBoundaries/>
  <w:proofState w:spelling="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F39"/>
    <w:rsid w:val="00021304"/>
    <w:rsid w:val="0002205F"/>
    <w:rsid w:val="00024439"/>
    <w:rsid w:val="00026921"/>
    <w:rsid w:val="00033658"/>
    <w:rsid w:val="00034ECB"/>
    <w:rsid w:val="00043C03"/>
    <w:rsid w:val="00050CC7"/>
    <w:rsid w:val="00052C50"/>
    <w:rsid w:val="0005597E"/>
    <w:rsid w:val="00064A24"/>
    <w:rsid w:val="00073A8E"/>
    <w:rsid w:val="00086FCB"/>
    <w:rsid w:val="000870F6"/>
    <w:rsid w:val="00094B78"/>
    <w:rsid w:val="000A1DAE"/>
    <w:rsid w:val="000B1D92"/>
    <w:rsid w:val="000B2692"/>
    <w:rsid w:val="000B2B62"/>
    <w:rsid w:val="000C2492"/>
    <w:rsid w:val="000C512C"/>
    <w:rsid w:val="000C5B7D"/>
    <w:rsid w:val="000C6084"/>
    <w:rsid w:val="000D15EC"/>
    <w:rsid w:val="000D2886"/>
    <w:rsid w:val="000D4D4C"/>
    <w:rsid w:val="000E2253"/>
    <w:rsid w:val="000E2B5A"/>
    <w:rsid w:val="000F1C55"/>
    <w:rsid w:val="000F418B"/>
    <w:rsid w:val="000F691C"/>
    <w:rsid w:val="001009B1"/>
    <w:rsid w:val="001022FA"/>
    <w:rsid w:val="001102C0"/>
    <w:rsid w:val="00110E05"/>
    <w:rsid w:val="00124DFD"/>
    <w:rsid w:val="0013362D"/>
    <w:rsid w:val="00141141"/>
    <w:rsid w:val="00141D71"/>
    <w:rsid w:val="00143297"/>
    <w:rsid w:val="00164349"/>
    <w:rsid w:val="00165FE9"/>
    <w:rsid w:val="0017207D"/>
    <w:rsid w:val="00182C00"/>
    <w:rsid w:val="001830BB"/>
    <w:rsid w:val="001A19EA"/>
    <w:rsid w:val="001B0AE5"/>
    <w:rsid w:val="001B7ADB"/>
    <w:rsid w:val="001C05F6"/>
    <w:rsid w:val="001C3491"/>
    <w:rsid w:val="001C3B34"/>
    <w:rsid w:val="001C49D9"/>
    <w:rsid w:val="001C4E93"/>
    <w:rsid w:val="001D4CA0"/>
    <w:rsid w:val="001D5332"/>
    <w:rsid w:val="001F0075"/>
    <w:rsid w:val="00202531"/>
    <w:rsid w:val="00205A37"/>
    <w:rsid w:val="002105A3"/>
    <w:rsid w:val="00211F50"/>
    <w:rsid w:val="00212DC0"/>
    <w:rsid w:val="00222FBA"/>
    <w:rsid w:val="002355CD"/>
    <w:rsid w:val="00235F1E"/>
    <w:rsid w:val="00237653"/>
    <w:rsid w:val="002443B3"/>
    <w:rsid w:val="00247644"/>
    <w:rsid w:val="0026473E"/>
    <w:rsid w:val="0027502C"/>
    <w:rsid w:val="00276515"/>
    <w:rsid w:val="00276E55"/>
    <w:rsid w:val="00281DDE"/>
    <w:rsid w:val="0028575A"/>
    <w:rsid w:val="00291CEF"/>
    <w:rsid w:val="002926E0"/>
    <w:rsid w:val="002A121E"/>
    <w:rsid w:val="002A2177"/>
    <w:rsid w:val="002A4544"/>
    <w:rsid w:val="002A52EE"/>
    <w:rsid w:val="002B16C4"/>
    <w:rsid w:val="002C5012"/>
    <w:rsid w:val="002D24D0"/>
    <w:rsid w:val="002D6675"/>
    <w:rsid w:val="002E011B"/>
    <w:rsid w:val="002E0542"/>
    <w:rsid w:val="002E38BF"/>
    <w:rsid w:val="002E5FBC"/>
    <w:rsid w:val="002F1941"/>
    <w:rsid w:val="002F4EC7"/>
    <w:rsid w:val="002F5BD1"/>
    <w:rsid w:val="00301C72"/>
    <w:rsid w:val="0030358A"/>
    <w:rsid w:val="003111F3"/>
    <w:rsid w:val="00321835"/>
    <w:rsid w:val="00327658"/>
    <w:rsid w:val="003365CA"/>
    <w:rsid w:val="00341DBD"/>
    <w:rsid w:val="003475DE"/>
    <w:rsid w:val="0035136F"/>
    <w:rsid w:val="00361CEE"/>
    <w:rsid w:val="003719EF"/>
    <w:rsid w:val="003744D0"/>
    <w:rsid w:val="00375D89"/>
    <w:rsid w:val="003843FB"/>
    <w:rsid w:val="003873D9"/>
    <w:rsid w:val="00396E91"/>
    <w:rsid w:val="003B0C2F"/>
    <w:rsid w:val="003B2F6A"/>
    <w:rsid w:val="003B7ACF"/>
    <w:rsid w:val="003C04C7"/>
    <w:rsid w:val="003C4132"/>
    <w:rsid w:val="003C4F08"/>
    <w:rsid w:val="003C633B"/>
    <w:rsid w:val="003D7BE3"/>
    <w:rsid w:val="003E2E12"/>
    <w:rsid w:val="003F033A"/>
    <w:rsid w:val="003F1C9F"/>
    <w:rsid w:val="003F5ABC"/>
    <w:rsid w:val="003F5D73"/>
    <w:rsid w:val="003F6B7B"/>
    <w:rsid w:val="0040101A"/>
    <w:rsid w:val="0041748A"/>
    <w:rsid w:val="00420872"/>
    <w:rsid w:val="00436171"/>
    <w:rsid w:val="00437A4A"/>
    <w:rsid w:val="004429FD"/>
    <w:rsid w:val="00457463"/>
    <w:rsid w:val="004601FE"/>
    <w:rsid w:val="00462CB7"/>
    <w:rsid w:val="0046417B"/>
    <w:rsid w:val="00465CD1"/>
    <w:rsid w:val="00476BD3"/>
    <w:rsid w:val="00477178"/>
    <w:rsid w:val="00480215"/>
    <w:rsid w:val="0048155C"/>
    <w:rsid w:val="004916F4"/>
    <w:rsid w:val="00492844"/>
    <w:rsid w:val="00495601"/>
    <w:rsid w:val="004A231F"/>
    <w:rsid w:val="004B207B"/>
    <w:rsid w:val="004B321A"/>
    <w:rsid w:val="004B5E70"/>
    <w:rsid w:val="004D473A"/>
    <w:rsid w:val="004E35F1"/>
    <w:rsid w:val="004E6284"/>
    <w:rsid w:val="004F114D"/>
    <w:rsid w:val="004F4835"/>
    <w:rsid w:val="0050636E"/>
    <w:rsid w:val="00515D59"/>
    <w:rsid w:val="00517A99"/>
    <w:rsid w:val="00521CAF"/>
    <w:rsid w:val="005330CD"/>
    <w:rsid w:val="00544ADA"/>
    <w:rsid w:val="00551C95"/>
    <w:rsid w:val="00554BA9"/>
    <w:rsid w:val="005553A6"/>
    <w:rsid w:val="00562131"/>
    <w:rsid w:val="00563318"/>
    <w:rsid w:val="005646B6"/>
    <w:rsid w:val="005925FD"/>
    <w:rsid w:val="005A07E4"/>
    <w:rsid w:val="005A152B"/>
    <w:rsid w:val="005A69FE"/>
    <w:rsid w:val="005B09D6"/>
    <w:rsid w:val="005D096F"/>
    <w:rsid w:val="005D0E09"/>
    <w:rsid w:val="005D38ED"/>
    <w:rsid w:val="005E2D6E"/>
    <w:rsid w:val="005E7864"/>
    <w:rsid w:val="005F25C2"/>
    <w:rsid w:val="005F5A39"/>
    <w:rsid w:val="005F7CFA"/>
    <w:rsid w:val="00601107"/>
    <w:rsid w:val="00602075"/>
    <w:rsid w:val="0060668C"/>
    <w:rsid w:val="00607D71"/>
    <w:rsid w:val="00612B59"/>
    <w:rsid w:val="006145A9"/>
    <w:rsid w:val="00615750"/>
    <w:rsid w:val="00616E67"/>
    <w:rsid w:val="006243F8"/>
    <w:rsid w:val="00624F69"/>
    <w:rsid w:val="00631FDF"/>
    <w:rsid w:val="0063297C"/>
    <w:rsid w:val="006425F0"/>
    <w:rsid w:val="00642B5F"/>
    <w:rsid w:val="00644CC0"/>
    <w:rsid w:val="0065125F"/>
    <w:rsid w:val="00653578"/>
    <w:rsid w:val="00656034"/>
    <w:rsid w:val="00660AB4"/>
    <w:rsid w:val="00661FCD"/>
    <w:rsid w:val="00670D2C"/>
    <w:rsid w:val="00671269"/>
    <w:rsid w:val="006752CC"/>
    <w:rsid w:val="00675B99"/>
    <w:rsid w:val="006814BA"/>
    <w:rsid w:val="006819FD"/>
    <w:rsid w:val="006820DD"/>
    <w:rsid w:val="00682F32"/>
    <w:rsid w:val="0068324E"/>
    <w:rsid w:val="00685ABC"/>
    <w:rsid w:val="0069565F"/>
    <w:rsid w:val="006A474B"/>
    <w:rsid w:val="006A7B94"/>
    <w:rsid w:val="006C5F44"/>
    <w:rsid w:val="006C6C71"/>
    <w:rsid w:val="006C6CA3"/>
    <w:rsid w:val="006C6E80"/>
    <w:rsid w:val="006D272C"/>
    <w:rsid w:val="006F62CB"/>
    <w:rsid w:val="0070210B"/>
    <w:rsid w:val="0070388B"/>
    <w:rsid w:val="00710646"/>
    <w:rsid w:val="00711798"/>
    <w:rsid w:val="00711BD8"/>
    <w:rsid w:val="00712540"/>
    <w:rsid w:val="0071291F"/>
    <w:rsid w:val="007137EF"/>
    <w:rsid w:val="0072390E"/>
    <w:rsid w:val="00734BB3"/>
    <w:rsid w:val="00736360"/>
    <w:rsid w:val="0075014C"/>
    <w:rsid w:val="00752AC8"/>
    <w:rsid w:val="00753B74"/>
    <w:rsid w:val="00757593"/>
    <w:rsid w:val="00763B1C"/>
    <w:rsid w:val="00763C5E"/>
    <w:rsid w:val="00770CFD"/>
    <w:rsid w:val="0077451B"/>
    <w:rsid w:val="00791AA1"/>
    <w:rsid w:val="00794636"/>
    <w:rsid w:val="00797A41"/>
    <w:rsid w:val="007B4575"/>
    <w:rsid w:val="007C2537"/>
    <w:rsid w:val="007C464C"/>
    <w:rsid w:val="007C7EF0"/>
    <w:rsid w:val="007D014C"/>
    <w:rsid w:val="007D2C07"/>
    <w:rsid w:val="007D59EC"/>
    <w:rsid w:val="007D5BB6"/>
    <w:rsid w:val="007D5FC4"/>
    <w:rsid w:val="007D6318"/>
    <w:rsid w:val="007D7EB0"/>
    <w:rsid w:val="007E32FF"/>
    <w:rsid w:val="007E34A8"/>
    <w:rsid w:val="007E3B33"/>
    <w:rsid w:val="007E6121"/>
    <w:rsid w:val="007F7DFC"/>
    <w:rsid w:val="008162B6"/>
    <w:rsid w:val="00826B0B"/>
    <w:rsid w:val="00850E04"/>
    <w:rsid w:val="0085546B"/>
    <w:rsid w:val="00861CC4"/>
    <w:rsid w:val="00864174"/>
    <w:rsid w:val="00866195"/>
    <w:rsid w:val="00872108"/>
    <w:rsid w:val="00882257"/>
    <w:rsid w:val="00886441"/>
    <w:rsid w:val="00886B73"/>
    <w:rsid w:val="00892AB7"/>
    <w:rsid w:val="008A7DCB"/>
    <w:rsid w:val="008B5132"/>
    <w:rsid w:val="008C524E"/>
    <w:rsid w:val="008C53A7"/>
    <w:rsid w:val="008D468B"/>
    <w:rsid w:val="008D66C0"/>
    <w:rsid w:val="008E29EF"/>
    <w:rsid w:val="008E4B68"/>
    <w:rsid w:val="008E5C40"/>
    <w:rsid w:val="008F09CC"/>
    <w:rsid w:val="008F36B9"/>
    <w:rsid w:val="009104B1"/>
    <w:rsid w:val="00922375"/>
    <w:rsid w:val="00923537"/>
    <w:rsid w:val="0092441B"/>
    <w:rsid w:val="00925807"/>
    <w:rsid w:val="00925BF3"/>
    <w:rsid w:val="00950B19"/>
    <w:rsid w:val="0095155F"/>
    <w:rsid w:val="00951793"/>
    <w:rsid w:val="00956FB2"/>
    <w:rsid w:val="009619CE"/>
    <w:rsid w:val="00963545"/>
    <w:rsid w:val="00971EBA"/>
    <w:rsid w:val="0097659E"/>
    <w:rsid w:val="00977587"/>
    <w:rsid w:val="0097799D"/>
    <w:rsid w:val="00992480"/>
    <w:rsid w:val="00992662"/>
    <w:rsid w:val="0099338E"/>
    <w:rsid w:val="0099522C"/>
    <w:rsid w:val="00995E6D"/>
    <w:rsid w:val="009B3A52"/>
    <w:rsid w:val="009B62DB"/>
    <w:rsid w:val="009D3B71"/>
    <w:rsid w:val="009D5261"/>
    <w:rsid w:val="009D61FC"/>
    <w:rsid w:val="009D79FE"/>
    <w:rsid w:val="009E4285"/>
    <w:rsid w:val="009F0A81"/>
    <w:rsid w:val="00A001B6"/>
    <w:rsid w:val="00A045A9"/>
    <w:rsid w:val="00A320D3"/>
    <w:rsid w:val="00A36DD1"/>
    <w:rsid w:val="00A40FF8"/>
    <w:rsid w:val="00A47B16"/>
    <w:rsid w:val="00A514D1"/>
    <w:rsid w:val="00A661D7"/>
    <w:rsid w:val="00A6728E"/>
    <w:rsid w:val="00A70046"/>
    <w:rsid w:val="00A80829"/>
    <w:rsid w:val="00A925E9"/>
    <w:rsid w:val="00AA19A0"/>
    <w:rsid w:val="00AA2468"/>
    <w:rsid w:val="00AA5A07"/>
    <w:rsid w:val="00AB2087"/>
    <w:rsid w:val="00AB4D9D"/>
    <w:rsid w:val="00AB656A"/>
    <w:rsid w:val="00AC5129"/>
    <w:rsid w:val="00AC6E8B"/>
    <w:rsid w:val="00AC6ECA"/>
    <w:rsid w:val="00AD5C28"/>
    <w:rsid w:val="00AE2C80"/>
    <w:rsid w:val="00AE2E6A"/>
    <w:rsid w:val="00AE51EE"/>
    <w:rsid w:val="00B070A8"/>
    <w:rsid w:val="00B21E0F"/>
    <w:rsid w:val="00B34A7F"/>
    <w:rsid w:val="00B418D5"/>
    <w:rsid w:val="00B43573"/>
    <w:rsid w:val="00B5187D"/>
    <w:rsid w:val="00B57ED2"/>
    <w:rsid w:val="00B636C8"/>
    <w:rsid w:val="00B7220E"/>
    <w:rsid w:val="00B739A9"/>
    <w:rsid w:val="00B73AFD"/>
    <w:rsid w:val="00B74CFF"/>
    <w:rsid w:val="00B75C57"/>
    <w:rsid w:val="00B7760B"/>
    <w:rsid w:val="00B91AD2"/>
    <w:rsid w:val="00B91C59"/>
    <w:rsid w:val="00B942A8"/>
    <w:rsid w:val="00BA743E"/>
    <w:rsid w:val="00BB796C"/>
    <w:rsid w:val="00BC036D"/>
    <w:rsid w:val="00BD1FC7"/>
    <w:rsid w:val="00BD2395"/>
    <w:rsid w:val="00BD2EBF"/>
    <w:rsid w:val="00BE51FF"/>
    <w:rsid w:val="00BF2A0D"/>
    <w:rsid w:val="00BF3309"/>
    <w:rsid w:val="00BF38FE"/>
    <w:rsid w:val="00BF4FF1"/>
    <w:rsid w:val="00C11858"/>
    <w:rsid w:val="00C129EB"/>
    <w:rsid w:val="00C24031"/>
    <w:rsid w:val="00C24B47"/>
    <w:rsid w:val="00C25FAD"/>
    <w:rsid w:val="00C3034F"/>
    <w:rsid w:val="00C51E5F"/>
    <w:rsid w:val="00C656BA"/>
    <w:rsid w:val="00C656D8"/>
    <w:rsid w:val="00C7077A"/>
    <w:rsid w:val="00C7165E"/>
    <w:rsid w:val="00C72160"/>
    <w:rsid w:val="00C808E4"/>
    <w:rsid w:val="00C8342F"/>
    <w:rsid w:val="00C86F39"/>
    <w:rsid w:val="00C91930"/>
    <w:rsid w:val="00C96FC8"/>
    <w:rsid w:val="00CA0243"/>
    <w:rsid w:val="00CA0D28"/>
    <w:rsid w:val="00CA71C9"/>
    <w:rsid w:val="00CB1C94"/>
    <w:rsid w:val="00CB34BB"/>
    <w:rsid w:val="00CB6D30"/>
    <w:rsid w:val="00CC4FDB"/>
    <w:rsid w:val="00CD1AEA"/>
    <w:rsid w:val="00CD2F9B"/>
    <w:rsid w:val="00CE1944"/>
    <w:rsid w:val="00CE26C8"/>
    <w:rsid w:val="00D0551B"/>
    <w:rsid w:val="00D11E7B"/>
    <w:rsid w:val="00D128D7"/>
    <w:rsid w:val="00D23846"/>
    <w:rsid w:val="00D249F3"/>
    <w:rsid w:val="00D26AF3"/>
    <w:rsid w:val="00D32F59"/>
    <w:rsid w:val="00D53C1C"/>
    <w:rsid w:val="00D56F1D"/>
    <w:rsid w:val="00D63E11"/>
    <w:rsid w:val="00D65839"/>
    <w:rsid w:val="00D661F0"/>
    <w:rsid w:val="00D738DF"/>
    <w:rsid w:val="00D80E71"/>
    <w:rsid w:val="00D82669"/>
    <w:rsid w:val="00D83BF1"/>
    <w:rsid w:val="00D92837"/>
    <w:rsid w:val="00D96458"/>
    <w:rsid w:val="00DA1BFC"/>
    <w:rsid w:val="00DA296D"/>
    <w:rsid w:val="00DA49B7"/>
    <w:rsid w:val="00DB6ECE"/>
    <w:rsid w:val="00DC121F"/>
    <w:rsid w:val="00DE69A3"/>
    <w:rsid w:val="00DF386E"/>
    <w:rsid w:val="00DF7731"/>
    <w:rsid w:val="00E031AA"/>
    <w:rsid w:val="00E12999"/>
    <w:rsid w:val="00E13B27"/>
    <w:rsid w:val="00E1423F"/>
    <w:rsid w:val="00E1436E"/>
    <w:rsid w:val="00E155A7"/>
    <w:rsid w:val="00E22716"/>
    <w:rsid w:val="00E239E2"/>
    <w:rsid w:val="00E3320E"/>
    <w:rsid w:val="00E3618E"/>
    <w:rsid w:val="00E43A2A"/>
    <w:rsid w:val="00E443C8"/>
    <w:rsid w:val="00E67257"/>
    <w:rsid w:val="00E678D2"/>
    <w:rsid w:val="00E72178"/>
    <w:rsid w:val="00E80F05"/>
    <w:rsid w:val="00E823EC"/>
    <w:rsid w:val="00E915E4"/>
    <w:rsid w:val="00E9546B"/>
    <w:rsid w:val="00EA2780"/>
    <w:rsid w:val="00EA548E"/>
    <w:rsid w:val="00EA599B"/>
    <w:rsid w:val="00EB36B3"/>
    <w:rsid w:val="00EB513B"/>
    <w:rsid w:val="00EB604A"/>
    <w:rsid w:val="00EC5F9B"/>
    <w:rsid w:val="00EC6A12"/>
    <w:rsid w:val="00ED40A9"/>
    <w:rsid w:val="00ED7E4F"/>
    <w:rsid w:val="00F00E2F"/>
    <w:rsid w:val="00F03018"/>
    <w:rsid w:val="00F1089B"/>
    <w:rsid w:val="00F10CCC"/>
    <w:rsid w:val="00F14226"/>
    <w:rsid w:val="00F22380"/>
    <w:rsid w:val="00F22B3C"/>
    <w:rsid w:val="00F274C9"/>
    <w:rsid w:val="00F360F1"/>
    <w:rsid w:val="00F37D6D"/>
    <w:rsid w:val="00F42FA7"/>
    <w:rsid w:val="00F477FB"/>
    <w:rsid w:val="00F54D48"/>
    <w:rsid w:val="00F558E4"/>
    <w:rsid w:val="00F57245"/>
    <w:rsid w:val="00F618B7"/>
    <w:rsid w:val="00F62B94"/>
    <w:rsid w:val="00F72B41"/>
    <w:rsid w:val="00F74DAA"/>
    <w:rsid w:val="00F769CA"/>
    <w:rsid w:val="00F8346A"/>
    <w:rsid w:val="00F852A1"/>
    <w:rsid w:val="00F92A5C"/>
    <w:rsid w:val="00F95C94"/>
    <w:rsid w:val="00F95F28"/>
    <w:rsid w:val="00FB4EA9"/>
    <w:rsid w:val="00FC531C"/>
    <w:rsid w:val="00FC6FFC"/>
    <w:rsid w:val="00FE3B7B"/>
    <w:rsid w:val="00FE408E"/>
    <w:rsid w:val="00FF0D36"/>
    <w:rsid w:val="00FF690F"/>
    <w:rsid w:val="00FF7E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0D679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0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636C8"/>
  </w:style>
  <w:style w:type="paragraph" w:styleId="CommentText">
    <w:name w:val="annotation text"/>
    <w:basedOn w:val="Normal"/>
    <w:link w:val="CommentTextChar"/>
    <w:uiPriority w:val="99"/>
    <w:unhideWhenUsed/>
    <w:rsid w:val="00950B19"/>
    <w:rPr>
      <w:rFonts w:ascii="Verdana" w:eastAsia="Times New Roman" w:hAnsi="Verdana" w:cs="Times New Roman"/>
      <w:sz w:val="20"/>
      <w:szCs w:val="20"/>
    </w:rPr>
  </w:style>
  <w:style w:type="character" w:customStyle="1" w:styleId="CommentTextChar">
    <w:name w:val="Comment Text Char"/>
    <w:basedOn w:val="DefaultParagraphFont"/>
    <w:link w:val="CommentText"/>
    <w:uiPriority w:val="99"/>
    <w:rsid w:val="00950B19"/>
    <w:rPr>
      <w:rFonts w:ascii="Verdana" w:eastAsia="Times New Roman" w:hAnsi="Verdana" w:cs="Times New Roman"/>
      <w:sz w:val="20"/>
      <w:szCs w:val="20"/>
    </w:rPr>
  </w:style>
  <w:style w:type="character" w:styleId="CommentReference">
    <w:name w:val="annotation reference"/>
    <w:basedOn w:val="DefaultParagraphFont"/>
    <w:uiPriority w:val="99"/>
    <w:semiHidden/>
    <w:unhideWhenUsed/>
    <w:rsid w:val="00950B19"/>
    <w:rPr>
      <w:sz w:val="18"/>
      <w:szCs w:val="18"/>
    </w:rPr>
  </w:style>
  <w:style w:type="paragraph" w:styleId="BalloonText">
    <w:name w:val="Balloon Text"/>
    <w:basedOn w:val="Normal"/>
    <w:link w:val="BalloonTextChar"/>
    <w:uiPriority w:val="99"/>
    <w:semiHidden/>
    <w:unhideWhenUsed/>
    <w:rsid w:val="00950B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0B19"/>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EA599B"/>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EA599B"/>
    <w:rPr>
      <w:rFonts w:ascii="Verdana" w:eastAsia="Times New Roman" w:hAnsi="Verdana" w:cs="Times New Roman"/>
      <w:b/>
      <w:bCs/>
      <w:sz w:val="20"/>
      <w:szCs w:val="20"/>
    </w:rPr>
  </w:style>
  <w:style w:type="paragraph" w:styleId="Revision">
    <w:name w:val="Revision"/>
    <w:hidden/>
    <w:uiPriority w:val="99"/>
    <w:semiHidden/>
    <w:rsid w:val="003111F3"/>
  </w:style>
  <w:style w:type="paragraph" w:styleId="NormalWeb">
    <w:name w:val="Normal (Web)"/>
    <w:basedOn w:val="Normal"/>
    <w:uiPriority w:val="99"/>
    <w:semiHidden/>
    <w:unhideWhenUsed/>
    <w:rsid w:val="00AE2E6A"/>
    <w:pPr>
      <w:spacing w:before="100" w:beforeAutospacing="1" w:after="100" w:afterAutospacing="1"/>
    </w:pPr>
    <w:rPr>
      <w:rFonts w:ascii="Times New Roman" w:hAnsi="Times New Roman" w:cs="Times New Roman"/>
      <w:sz w:val="20"/>
      <w:szCs w:val="20"/>
      <w:lang w:val="en-AU"/>
    </w:rPr>
  </w:style>
  <w:style w:type="character" w:customStyle="1" w:styleId="apple-converted-space">
    <w:name w:val="apple-converted-space"/>
    <w:basedOn w:val="DefaultParagraphFont"/>
    <w:rsid w:val="00436171"/>
  </w:style>
  <w:style w:type="character" w:styleId="Hyperlink">
    <w:name w:val="Hyperlink"/>
    <w:basedOn w:val="DefaultParagraphFont"/>
    <w:uiPriority w:val="99"/>
    <w:semiHidden/>
    <w:unhideWhenUsed/>
    <w:rsid w:val="00C25F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23745">
      <w:bodyDiv w:val="1"/>
      <w:marLeft w:val="0"/>
      <w:marRight w:val="0"/>
      <w:marTop w:val="0"/>
      <w:marBottom w:val="0"/>
      <w:divBdr>
        <w:top w:val="none" w:sz="0" w:space="0" w:color="auto"/>
        <w:left w:val="none" w:sz="0" w:space="0" w:color="auto"/>
        <w:bottom w:val="none" w:sz="0" w:space="0" w:color="auto"/>
        <w:right w:val="none" w:sz="0" w:space="0" w:color="auto"/>
      </w:divBdr>
    </w:div>
    <w:div w:id="1047338777">
      <w:bodyDiv w:val="1"/>
      <w:marLeft w:val="0"/>
      <w:marRight w:val="0"/>
      <w:marTop w:val="0"/>
      <w:marBottom w:val="0"/>
      <w:divBdr>
        <w:top w:val="none" w:sz="0" w:space="0" w:color="auto"/>
        <w:left w:val="none" w:sz="0" w:space="0" w:color="auto"/>
        <w:bottom w:val="none" w:sz="0" w:space="0" w:color="auto"/>
        <w:right w:val="none" w:sz="0" w:space="0" w:color="auto"/>
      </w:divBdr>
      <w:divsChild>
        <w:div w:id="33191849">
          <w:marLeft w:val="0"/>
          <w:marRight w:val="0"/>
          <w:marTop w:val="0"/>
          <w:marBottom w:val="0"/>
          <w:divBdr>
            <w:top w:val="none" w:sz="0" w:space="0" w:color="auto"/>
            <w:left w:val="none" w:sz="0" w:space="0" w:color="auto"/>
            <w:bottom w:val="none" w:sz="0" w:space="0" w:color="auto"/>
            <w:right w:val="none" w:sz="0" w:space="0" w:color="auto"/>
          </w:divBdr>
          <w:divsChild>
            <w:div w:id="1783455774">
              <w:marLeft w:val="0"/>
              <w:marRight w:val="0"/>
              <w:marTop w:val="0"/>
              <w:marBottom w:val="0"/>
              <w:divBdr>
                <w:top w:val="none" w:sz="0" w:space="0" w:color="auto"/>
                <w:left w:val="none" w:sz="0" w:space="0" w:color="auto"/>
                <w:bottom w:val="none" w:sz="0" w:space="0" w:color="auto"/>
                <w:right w:val="none" w:sz="0" w:space="0" w:color="auto"/>
              </w:divBdr>
              <w:divsChild>
                <w:div w:id="2069651088">
                  <w:marLeft w:val="0"/>
                  <w:marRight w:val="0"/>
                  <w:marTop w:val="0"/>
                  <w:marBottom w:val="0"/>
                  <w:divBdr>
                    <w:top w:val="none" w:sz="0" w:space="0" w:color="auto"/>
                    <w:left w:val="none" w:sz="0" w:space="0" w:color="auto"/>
                    <w:bottom w:val="none" w:sz="0" w:space="0" w:color="auto"/>
                    <w:right w:val="none" w:sz="0" w:space="0" w:color="auto"/>
                  </w:divBdr>
                  <w:divsChild>
                    <w:div w:id="29511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928379">
      <w:bodyDiv w:val="1"/>
      <w:marLeft w:val="0"/>
      <w:marRight w:val="0"/>
      <w:marTop w:val="0"/>
      <w:marBottom w:val="0"/>
      <w:divBdr>
        <w:top w:val="none" w:sz="0" w:space="0" w:color="auto"/>
        <w:left w:val="none" w:sz="0" w:space="0" w:color="auto"/>
        <w:bottom w:val="none" w:sz="0" w:space="0" w:color="auto"/>
        <w:right w:val="none" w:sz="0" w:space="0" w:color="auto"/>
      </w:divBdr>
    </w:div>
    <w:div w:id="1968049477">
      <w:bodyDiv w:val="1"/>
      <w:marLeft w:val="0"/>
      <w:marRight w:val="0"/>
      <w:marTop w:val="0"/>
      <w:marBottom w:val="0"/>
      <w:divBdr>
        <w:top w:val="none" w:sz="0" w:space="0" w:color="auto"/>
        <w:left w:val="none" w:sz="0" w:space="0" w:color="auto"/>
        <w:bottom w:val="none" w:sz="0" w:space="0" w:color="auto"/>
        <w:right w:val="none" w:sz="0" w:space="0" w:color="auto"/>
      </w:divBdr>
    </w:div>
    <w:div w:id="2043897237">
      <w:bodyDiv w:val="1"/>
      <w:marLeft w:val="0"/>
      <w:marRight w:val="0"/>
      <w:marTop w:val="0"/>
      <w:marBottom w:val="0"/>
      <w:divBdr>
        <w:top w:val="none" w:sz="0" w:space="0" w:color="auto"/>
        <w:left w:val="none" w:sz="0" w:space="0" w:color="auto"/>
        <w:bottom w:val="none" w:sz="0" w:space="0" w:color="auto"/>
        <w:right w:val="none" w:sz="0" w:space="0" w:color="auto"/>
      </w:divBdr>
    </w:div>
    <w:div w:id="2044553103">
      <w:bodyDiv w:val="1"/>
      <w:marLeft w:val="0"/>
      <w:marRight w:val="0"/>
      <w:marTop w:val="0"/>
      <w:marBottom w:val="0"/>
      <w:divBdr>
        <w:top w:val="none" w:sz="0" w:space="0" w:color="auto"/>
        <w:left w:val="none" w:sz="0" w:space="0" w:color="auto"/>
        <w:bottom w:val="none" w:sz="0" w:space="0" w:color="auto"/>
        <w:right w:val="none" w:sz="0" w:space="0" w:color="auto"/>
      </w:divBdr>
    </w:div>
    <w:div w:id="2054229008">
      <w:bodyDiv w:val="1"/>
      <w:marLeft w:val="0"/>
      <w:marRight w:val="0"/>
      <w:marTop w:val="0"/>
      <w:marBottom w:val="0"/>
      <w:divBdr>
        <w:top w:val="none" w:sz="0" w:space="0" w:color="auto"/>
        <w:left w:val="none" w:sz="0" w:space="0" w:color="auto"/>
        <w:bottom w:val="none" w:sz="0" w:space="0" w:color="auto"/>
        <w:right w:val="none" w:sz="0" w:space="0" w:color="auto"/>
      </w:divBdr>
      <w:divsChild>
        <w:div w:id="897933105">
          <w:marLeft w:val="0"/>
          <w:marRight w:val="0"/>
          <w:marTop w:val="0"/>
          <w:marBottom w:val="0"/>
          <w:divBdr>
            <w:top w:val="none" w:sz="0" w:space="0" w:color="auto"/>
            <w:left w:val="none" w:sz="0" w:space="0" w:color="auto"/>
            <w:bottom w:val="none" w:sz="0" w:space="0" w:color="auto"/>
            <w:right w:val="none" w:sz="0" w:space="0" w:color="auto"/>
          </w:divBdr>
          <w:divsChild>
            <w:div w:id="1642270052">
              <w:marLeft w:val="0"/>
              <w:marRight w:val="0"/>
              <w:marTop w:val="0"/>
              <w:marBottom w:val="0"/>
              <w:divBdr>
                <w:top w:val="none" w:sz="0" w:space="0" w:color="auto"/>
                <w:left w:val="none" w:sz="0" w:space="0" w:color="auto"/>
                <w:bottom w:val="none" w:sz="0" w:space="0" w:color="auto"/>
                <w:right w:val="none" w:sz="0" w:space="0" w:color="auto"/>
              </w:divBdr>
              <w:divsChild>
                <w:div w:id="1752770815">
                  <w:marLeft w:val="0"/>
                  <w:marRight w:val="0"/>
                  <w:marTop w:val="0"/>
                  <w:marBottom w:val="0"/>
                  <w:divBdr>
                    <w:top w:val="none" w:sz="0" w:space="0" w:color="auto"/>
                    <w:left w:val="none" w:sz="0" w:space="0" w:color="auto"/>
                    <w:bottom w:val="none" w:sz="0" w:space="0" w:color="auto"/>
                    <w:right w:val="none" w:sz="0" w:space="0" w:color="auto"/>
                  </w:divBdr>
                  <w:divsChild>
                    <w:div w:id="30193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94901">
      <w:bodyDiv w:val="1"/>
      <w:marLeft w:val="0"/>
      <w:marRight w:val="0"/>
      <w:marTop w:val="0"/>
      <w:marBottom w:val="0"/>
      <w:divBdr>
        <w:top w:val="none" w:sz="0" w:space="0" w:color="auto"/>
        <w:left w:val="none" w:sz="0" w:space="0" w:color="auto"/>
        <w:bottom w:val="none" w:sz="0" w:space="0" w:color="auto"/>
        <w:right w:val="none" w:sz="0" w:space="0" w:color="auto"/>
      </w:divBdr>
    </w:div>
    <w:div w:id="2133327876">
      <w:bodyDiv w:val="1"/>
      <w:marLeft w:val="0"/>
      <w:marRight w:val="0"/>
      <w:marTop w:val="0"/>
      <w:marBottom w:val="0"/>
      <w:divBdr>
        <w:top w:val="none" w:sz="0" w:space="0" w:color="auto"/>
        <w:left w:val="none" w:sz="0" w:space="0" w:color="auto"/>
        <w:bottom w:val="none" w:sz="0" w:space="0" w:color="auto"/>
        <w:right w:val="none" w:sz="0" w:space="0" w:color="auto"/>
      </w:divBdr>
      <w:divsChild>
        <w:div w:id="1911957450">
          <w:marLeft w:val="0"/>
          <w:marRight w:val="0"/>
          <w:marTop w:val="0"/>
          <w:marBottom w:val="0"/>
          <w:divBdr>
            <w:top w:val="none" w:sz="0" w:space="0" w:color="auto"/>
            <w:left w:val="none" w:sz="0" w:space="0" w:color="auto"/>
            <w:bottom w:val="none" w:sz="0" w:space="0" w:color="auto"/>
            <w:right w:val="none" w:sz="0" w:space="0" w:color="auto"/>
          </w:divBdr>
          <w:divsChild>
            <w:div w:id="2039547724">
              <w:marLeft w:val="0"/>
              <w:marRight w:val="0"/>
              <w:marTop w:val="0"/>
              <w:marBottom w:val="0"/>
              <w:divBdr>
                <w:top w:val="none" w:sz="0" w:space="0" w:color="auto"/>
                <w:left w:val="none" w:sz="0" w:space="0" w:color="auto"/>
                <w:bottom w:val="none" w:sz="0" w:space="0" w:color="auto"/>
                <w:right w:val="none" w:sz="0" w:space="0" w:color="auto"/>
              </w:divBdr>
              <w:divsChild>
                <w:div w:id="7750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45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0"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D66E4-2FB5-C348-838D-E5E3FDE45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7024</Words>
  <Characters>40039</Characters>
  <Application>Microsoft Macintosh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Shazia</dc:creator>
  <cp:keywords/>
  <dc:description/>
  <cp:lastModifiedBy>Shai Pilosof</cp:lastModifiedBy>
  <cp:revision>5</cp:revision>
  <cp:lastPrinted>2018-05-18T08:25:00Z</cp:lastPrinted>
  <dcterms:created xsi:type="dcterms:W3CDTF">2018-05-29T12:01:00Z</dcterms:created>
  <dcterms:modified xsi:type="dcterms:W3CDTF">2018-05-29T13:47:00Z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53d01ae6-ad11-3c8f-871e-6b0643320f9e</vt:lpwstr>
  </property>
  <property fmtid="{D5CDD505-2E9C-101B-9397-08002B2CF9AE}" pid="4" name="Mendeley Citation Style_1">
    <vt:lpwstr>http://www.zotero.org/styles/harvard-the-university-of-melbourne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http://www.zotero.org/styles/biomed-central</vt:lpwstr>
  </property>
  <property fmtid="{D5CDD505-2E9C-101B-9397-08002B2CF9AE}" pid="14" name="Mendeley Recent Style Name 4_1">
    <vt:lpwstr>BioMed Central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http://www.zotero.org/styles/harvard-the-university-of-melbourne</vt:lpwstr>
  </property>
  <property fmtid="{D5CDD505-2E9C-101B-9397-08002B2CF9AE}" pid="24" name="Mendeley Recent Style Name 9_1">
    <vt:lpwstr>The University of Melbourne - Harvard</vt:lpwstr>
  </property>
</Properties>
</file>